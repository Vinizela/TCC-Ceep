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364537" w:rsidRDefault="00364537" w14:paraId="776BCD6B" w14:textId="77777777">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364537" w:rsidRDefault="00364537" w14:paraId="7DB4855E" w14:textId="77777777">
      <w:pPr>
        <w:spacing w:line="360" w:lineRule="auto"/>
        <w:ind w:firstLine="0"/>
        <w:jc w:val="center"/>
        <w:rPr>
          <w:b/>
          <w:smallCaps/>
          <w:color w:val="000000"/>
        </w:rPr>
      </w:pPr>
      <w:r>
        <w:rPr>
          <w:b/>
          <w:smallCaps/>
          <w:color w:val="000000"/>
        </w:rPr>
        <w:t xml:space="preserve"> PEDRO BOARETTO NETO </w:t>
      </w:r>
    </w:p>
    <w:p w:rsidR="00364537" w:rsidRDefault="00364537" w14:paraId="116D5EF6" w14:textId="77777777">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364537" w:rsidRDefault="00364537" w14:paraId="2BE0C7EE" w14:textId="77777777">
      <w:pPr>
        <w:rPr>
          <w:b/>
        </w:rPr>
      </w:pPr>
    </w:p>
    <w:p w:rsidR="00364537" w:rsidRDefault="00364537" w14:paraId="6962B0A7" w14:textId="77777777">
      <w:pPr>
        <w:rPr>
          <w:b/>
        </w:rPr>
      </w:pPr>
    </w:p>
    <w:p w:rsidR="00364537" w:rsidRDefault="00364537" w14:paraId="0A1FE38B" w14:textId="77777777">
      <w:pPr>
        <w:rPr>
          <w:b/>
        </w:rPr>
      </w:pPr>
    </w:p>
    <w:p w:rsidR="00364537" w:rsidP="00D10380" w:rsidRDefault="00364537" w14:paraId="0468FC0E" w14:textId="77777777">
      <w:pPr>
        <w:ind w:firstLine="0"/>
        <w:jc w:val="center"/>
        <w:rPr>
          <w:b/>
          <w:lang w:val="pt-PT"/>
        </w:rPr>
      </w:pPr>
      <w:r>
        <w:rPr>
          <w:b/>
          <w:lang w:val="pt-PT"/>
        </w:rPr>
        <w:t>GIOVANNA OLIVEIRA DA SILVA</w:t>
      </w:r>
    </w:p>
    <w:p w:rsidR="00364537" w:rsidP="00D10380" w:rsidRDefault="00364537" w14:paraId="4A9A4D2C" w14:textId="77777777">
      <w:pPr>
        <w:ind w:firstLine="0"/>
        <w:jc w:val="center"/>
        <w:rPr>
          <w:b/>
          <w:lang w:val="pt-PT"/>
        </w:rPr>
      </w:pPr>
      <w:r>
        <w:rPr>
          <w:b/>
          <w:lang w:val="pt-PT"/>
        </w:rPr>
        <w:t>VINÍCIUS GRAMS VANZELA</w:t>
      </w:r>
    </w:p>
    <w:p w:rsidR="00364537" w:rsidP="00D10380" w:rsidRDefault="00364537" w14:paraId="1C8F71A5" w14:textId="77777777">
      <w:pPr>
        <w:jc w:val="center"/>
        <w:rPr>
          <w:b/>
        </w:rPr>
      </w:pPr>
    </w:p>
    <w:p w:rsidR="00364537" w:rsidP="00D10380" w:rsidRDefault="00364537" w14:paraId="4607868E" w14:textId="77777777">
      <w:pPr>
        <w:jc w:val="center"/>
        <w:rPr>
          <w:b/>
        </w:rPr>
      </w:pPr>
    </w:p>
    <w:p w:rsidR="00364537" w:rsidP="00D10380" w:rsidRDefault="00364537" w14:paraId="29C1D798" w14:textId="77777777">
      <w:pPr>
        <w:jc w:val="center"/>
        <w:rPr>
          <w:b/>
        </w:rPr>
      </w:pPr>
    </w:p>
    <w:p w:rsidR="00364537" w:rsidP="00D10380" w:rsidRDefault="00364537" w14:paraId="0C78AC2D" w14:textId="77777777">
      <w:pPr>
        <w:jc w:val="center"/>
        <w:rPr>
          <w:b/>
        </w:rPr>
      </w:pPr>
    </w:p>
    <w:p w:rsidR="00364537" w:rsidP="00D10380" w:rsidRDefault="00364537" w14:paraId="0C71F88B" w14:textId="77777777">
      <w:pPr>
        <w:ind w:firstLine="0"/>
        <w:jc w:val="center"/>
        <w:rPr>
          <w:b/>
          <w:lang w:val="pt-PT"/>
        </w:rPr>
      </w:pPr>
      <w:r>
        <w:rPr>
          <w:b/>
          <w:lang w:val="pt-PT"/>
        </w:rPr>
        <w:t>OZZY</w:t>
      </w:r>
    </w:p>
    <w:p w:rsidR="00364537" w:rsidRDefault="00364537" w14:paraId="0B5896D6" w14:textId="77777777">
      <w:pPr>
        <w:rPr>
          <w:b/>
        </w:rPr>
      </w:pPr>
    </w:p>
    <w:p w:rsidR="00364537" w:rsidRDefault="00364537" w14:paraId="609F34E8" w14:textId="77777777">
      <w:pPr>
        <w:rPr>
          <w:b/>
        </w:rPr>
      </w:pPr>
    </w:p>
    <w:p w:rsidR="00364537" w:rsidRDefault="00364537" w14:paraId="56BD85B7" w14:textId="77777777">
      <w:pPr>
        <w:rPr>
          <w:b/>
        </w:rPr>
      </w:pPr>
    </w:p>
    <w:p w:rsidR="00364537" w:rsidRDefault="00364537" w14:paraId="3FBFAABA" w14:textId="77777777">
      <w:pPr>
        <w:rPr>
          <w:b/>
        </w:rPr>
      </w:pPr>
    </w:p>
    <w:p w:rsidR="00364537" w:rsidRDefault="00364537" w14:paraId="370574F7" w14:textId="77777777">
      <w:pPr>
        <w:rPr>
          <w:b/>
        </w:rPr>
      </w:pPr>
    </w:p>
    <w:p w:rsidR="00364537" w:rsidRDefault="00364537" w14:paraId="676507F0" w14:textId="77777777">
      <w:pPr>
        <w:rPr>
          <w:b/>
        </w:rPr>
      </w:pPr>
    </w:p>
    <w:p w:rsidR="00364537" w:rsidRDefault="00364537" w14:paraId="29EE64B8" w14:textId="77777777">
      <w:pPr>
        <w:rPr>
          <w:b/>
        </w:rPr>
      </w:pPr>
    </w:p>
    <w:p w:rsidR="00364537" w:rsidRDefault="00364537" w14:paraId="399ABB37" w14:textId="77777777">
      <w:pPr>
        <w:rPr>
          <w:b/>
        </w:rPr>
      </w:pPr>
    </w:p>
    <w:p w:rsidR="00364537" w:rsidRDefault="00364537" w14:paraId="000CF4B1" w14:textId="77777777">
      <w:pPr>
        <w:rPr>
          <w:b/>
        </w:rPr>
      </w:pPr>
    </w:p>
    <w:p w:rsidR="00364537" w:rsidRDefault="00364537" w14:paraId="0C13D743" w14:textId="77777777">
      <w:pPr>
        <w:spacing w:line="300" w:lineRule="auto"/>
        <w:ind w:firstLine="0"/>
        <w:jc w:val="center"/>
        <w:rPr>
          <w:b/>
          <w:color w:val="000000"/>
        </w:rPr>
      </w:pPr>
    </w:p>
    <w:p w:rsidR="00364537" w:rsidRDefault="00364537" w14:paraId="7035D837" w14:textId="77777777">
      <w:pPr>
        <w:spacing w:line="300" w:lineRule="auto"/>
        <w:ind w:firstLine="0"/>
        <w:jc w:val="center"/>
        <w:rPr>
          <w:b/>
          <w:color w:val="000000"/>
        </w:rPr>
      </w:pPr>
    </w:p>
    <w:p w:rsidR="00364537" w:rsidRDefault="00364537" w14:paraId="5CB4AA49" w14:textId="77777777">
      <w:pPr>
        <w:spacing w:line="300" w:lineRule="auto"/>
        <w:ind w:firstLine="0"/>
        <w:jc w:val="center"/>
        <w:rPr>
          <w:b/>
          <w:color w:val="000000"/>
        </w:rPr>
      </w:pPr>
      <w:r>
        <w:rPr>
          <w:b/>
          <w:color w:val="000000"/>
        </w:rPr>
        <w:t>CASCAVEL - PR</w:t>
      </w:r>
    </w:p>
    <w:p w:rsidR="00364537" w:rsidRDefault="00364537" w14:paraId="19F5A756" w14:textId="77777777">
      <w:pPr>
        <w:spacing w:line="300" w:lineRule="auto"/>
        <w:ind w:firstLine="0"/>
        <w:jc w:val="center"/>
        <w:rPr>
          <w:b/>
        </w:rPr>
      </w:pPr>
      <w:r>
        <w:rPr>
          <w:b/>
          <w:color w:val="000000"/>
        </w:rPr>
        <w:t>202</w:t>
      </w:r>
      <w:r>
        <w:rPr>
          <w:b/>
        </w:rPr>
        <w:t>3</w:t>
      </w:r>
    </w:p>
    <w:p w:rsidR="00364537" w:rsidRDefault="00364537" w14:paraId="0021488A" w14:textId="77777777">
      <w:pPr>
        <w:ind w:firstLine="0"/>
        <w:jc w:val="center"/>
        <w:rPr>
          <w:b/>
          <w:lang w:val="pt-PT"/>
        </w:rPr>
      </w:pPr>
      <w:r>
        <w:rPr>
          <w:b/>
          <w:lang w:val="pt-PT"/>
        </w:rPr>
        <w:t>GIOVANNA OLIVEIRA DA SILVA</w:t>
      </w:r>
    </w:p>
    <w:p w:rsidR="00364537" w:rsidRDefault="00364537" w14:paraId="17E895C0" w14:textId="77777777">
      <w:pPr>
        <w:ind w:firstLine="0"/>
        <w:jc w:val="center"/>
        <w:rPr>
          <w:b/>
          <w:lang w:val="pt-PT"/>
        </w:rPr>
      </w:pPr>
      <w:r>
        <w:rPr>
          <w:b/>
          <w:lang w:val="pt-PT"/>
        </w:rPr>
        <w:t>VINÍCIUS GRAMS VANZELA</w:t>
      </w:r>
    </w:p>
    <w:p w:rsidR="00364537" w:rsidRDefault="00364537" w14:paraId="50C5A265" w14:textId="77777777">
      <w:pPr>
        <w:jc w:val="center"/>
        <w:rPr>
          <w:b/>
        </w:rPr>
      </w:pPr>
    </w:p>
    <w:p w:rsidR="00364537" w:rsidRDefault="00364537" w14:paraId="48F3D503" w14:textId="77777777">
      <w:pPr>
        <w:jc w:val="center"/>
        <w:rPr>
          <w:b/>
        </w:rPr>
      </w:pPr>
    </w:p>
    <w:p w:rsidR="00364537" w:rsidRDefault="00364537" w14:paraId="4D3FBBB7" w14:textId="77777777">
      <w:pPr>
        <w:jc w:val="center"/>
        <w:rPr>
          <w:b/>
        </w:rPr>
      </w:pPr>
    </w:p>
    <w:p w:rsidR="00364537" w:rsidRDefault="00364537" w14:paraId="21113D57" w14:textId="77777777">
      <w:pPr>
        <w:ind w:firstLine="0"/>
        <w:jc w:val="center"/>
        <w:rPr>
          <w:b/>
        </w:rPr>
      </w:pPr>
    </w:p>
    <w:p w:rsidR="00364537" w:rsidP="00D10380" w:rsidRDefault="00364537" w14:paraId="2D6AEEA0" w14:textId="77777777">
      <w:pPr>
        <w:ind w:firstLine="0"/>
        <w:jc w:val="center"/>
        <w:rPr>
          <w:b/>
          <w:lang w:val="pt-PT"/>
        </w:rPr>
      </w:pPr>
      <w:r>
        <w:rPr>
          <w:b/>
          <w:lang w:val="pt-PT"/>
        </w:rPr>
        <w:t>OZZY</w:t>
      </w:r>
    </w:p>
    <w:p w:rsidR="00364537" w:rsidRDefault="00364537" w14:paraId="7A51368E" w14:textId="77777777">
      <w:pPr>
        <w:rPr>
          <w:b/>
        </w:rPr>
      </w:pPr>
    </w:p>
    <w:p w:rsidR="00364537" w:rsidRDefault="00364537" w14:paraId="18A6DBE7" w14:textId="77777777">
      <w:pPr>
        <w:rPr>
          <w:b/>
        </w:rPr>
      </w:pPr>
    </w:p>
    <w:p w:rsidR="00364537" w:rsidRDefault="00364537" w14:paraId="544ED933" w14:textId="77777777">
      <w:pPr>
        <w:rPr>
          <w:b/>
        </w:rPr>
      </w:pPr>
    </w:p>
    <w:p w:rsidR="00364537" w:rsidRDefault="00364537" w14:paraId="6FEF60C7" w14:textId="77777777"/>
    <w:p w:rsidR="00364537" w:rsidRDefault="00364537" w14:paraId="4D6097AC" w14:textId="77777777"/>
    <w:p w:rsidR="00364537" w:rsidRDefault="00364537" w14:paraId="0DA7722F" w14:textId="77777777">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rsidR="00364537" w:rsidRDefault="00364537" w14:paraId="6BD44099" w14:textId="77777777">
      <w:pPr>
        <w:spacing w:line="240" w:lineRule="auto"/>
        <w:ind w:left="4560" w:firstLine="0"/>
        <w:rPr>
          <w:color w:val="000000"/>
        </w:rPr>
      </w:pPr>
    </w:p>
    <w:p w:rsidR="00364537" w:rsidRDefault="00364537" w14:paraId="48BF3161" w14:textId="77777777">
      <w:pPr>
        <w:spacing w:line="240" w:lineRule="auto"/>
        <w:ind w:left="4560" w:firstLine="0"/>
        <w:jc w:val="right"/>
        <w:rPr>
          <w:color w:val="000000"/>
        </w:rPr>
      </w:pPr>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rsidR="00364537" w:rsidRDefault="00364537" w14:paraId="69D6438E" w14:textId="77777777">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rsidR="00364537" w:rsidRDefault="00364537" w14:paraId="5BEA9F50" w14:textId="77777777">
      <w:pPr>
        <w:jc w:val="right"/>
      </w:pPr>
      <w:r>
        <w:t xml:space="preserve">     </w:t>
      </w:r>
      <w:r>
        <w:tab/>
      </w:r>
      <w:r>
        <w:tab/>
      </w:r>
      <w:r>
        <w:tab/>
      </w:r>
      <w:r>
        <w:tab/>
      </w:r>
      <w:r>
        <w:tab/>
      </w:r>
      <w:r>
        <w:tab/>
      </w:r>
      <w:r>
        <w:tab/>
      </w:r>
      <w:r>
        <w:t>Prof. Célia K.Cabral</w:t>
      </w:r>
      <w:r>
        <w:rPr>
          <w:vertAlign w:val="superscript"/>
        </w:rPr>
        <w:t>3</w:t>
      </w:r>
    </w:p>
    <w:p w:rsidR="00364537" w:rsidRDefault="00364537" w14:paraId="52EE9C26" w14:textId="77777777"/>
    <w:p w:rsidR="00364537" w:rsidRDefault="00364537" w14:paraId="26E940B6" w14:textId="77777777">
      <w:pPr>
        <w:spacing w:line="300" w:lineRule="auto"/>
        <w:ind w:firstLine="0"/>
        <w:rPr>
          <w:b/>
          <w:color w:val="000000"/>
        </w:rPr>
      </w:pPr>
    </w:p>
    <w:p w:rsidR="00364537" w:rsidRDefault="00364537" w14:paraId="5D6456F7" w14:textId="77777777">
      <w:pPr>
        <w:spacing w:line="300" w:lineRule="auto"/>
        <w:ind w:firstLine="0"/>
        <w:jc w:val="center"/>
        <w:rPr>
          <w:b/>
          <w:color w:val="000000"/>
        </w:rPr>
      </w:pPr>
      <w:r>
        <w:rPr>
          <w:b/>
          <w:color w:val="000000"/>
        </w:rPr>
        <w:t>CASCAVEL - PR</w:t>
      </w:r>
    </w:p>
    <w:p w:rsidR="00364537" w:rsidRDefault="00364537" w14:paraId="6D691B31" w14:textId="77777777">
      <w:pPr>
        <w:spacing w:line="300" w:lineRule="auto"/>
        <w:ind w:firstLine="0"/>
        <w:jc w:val="center"/>
        <w:rPr>
          <w:b/>
          <w:color w:val="000000"/>
        </w:rPr>
      </w:pPr>
      <w:r>
        <w:rPr>
          <w:b/>
          <w:color w:val="000000"/>
        </w:rPr>
        <w:t>2023</w:t>
      </w:r>
    </w:p>
    <w:p w:rsidR="00364537" w:rsidRDefault="00364537" w14:paraId="7445225B" w14:textId="77777777">
      <w:pPr>
        <w:ind w:firstLine="0"/>
        <w:jc w:val="center"/>
        <w:rPr>
          <w:b/>
          <w:lang w:val="pt-PT"/>
        </w:rPr>
      </w:pPr>
      <w:r>
        <w:rPr>
          <w:b/>
          <w:lang w:val="pt-PT"/>
        </w:rPr>
        <w:t>GIOVANNA OLIVEIRA DA SILVA</w:t>
      </w:r>
    </w:p>
    <w:p w:rsidR="00364537" w:rsidRDefault="00364537" w14:paraId="1B43EB21" w14:textId="77777777">
      <w:pPr>
        <w:ind w:firstLine="0"/>
        <w:jc w:val="center"/>
        <w:rPr>
          <w:b/>
          <w:lang w:val="pt-PT"/>
        </w:rPr>
      </w:pPr>
      <w:r>
        <w:rPr>
          <w:b/>
          <w:lang w:val="pt-PT"/>
        </w:rPr>
        <w:t>VINÍCIUS GRAMS VANZELA</w:t>
      </w:r>
    </w:p>
    <w:p w:rsidR="00364537" w:rsidRDefault="00364537" w14:paraId="17A02463" w14:textId="77777777">
      <w:pPr>
        <w:jc w:val="center"/>
        <w:rPr>
          <w:b/>
        </w:rPr>
      </w:pPr>
    </w:p>
    <w:p w:rsidR="00364537" w:rsidRDefault="00364537" w14:paraId="75A0A3CE" w14:textId="77777777">
      <w:pPr>
        <w:jc w:val="center"/>
        <w:rPr>
          <w:b/>
        </w:rPr>
      </w:pPr>
    </w:p>
    <w:p w:rsidR="00364537" w:rsidRDefault="00364537" w14:paraId="2EB91EBB" w14:textId="77777777">
      <w:pPr>
        <w:jc w:val="center"/>
        <w:rPr>
          <w:b/>
        </w:rPr>
      </w:pPr>
    </w:p>
    <w:p w:rsidR="00364537" w:rsidRDefault="00364537" w14:paraId="0EDCC062" w14:textId="77777777">
      <w:pPr>
        <w:ind w:firstLine="0"/>
        <w:jc w:val="center"/>
        <w:rPr>
          <w:b/>
        </w:rPr>
      </w:pPr>
    </w:p>
    <w:p w:rsidR="00364537" w:rsidP="00D10380" w:rsidRDefault="00364537" w14:paraId="45CD17EA" w14:textId="77777777">
      <w:pPr>
        <w:ind w:firstLine="0"/>
        <w:jc w:val="center"/>
        <w:rPr>
          <w:b/>
          <w:lang w:val="pt-PT"/>
        </w:rPr>
      </w:pPr>
      <w:r>
        <w:rPr>
          <w:b/>
          <w:lang w:val="pt-PT"/>
        </w:rPr>
        <w:t>OZZY</w:t>
      </w:r>
    </w:p>
    <w:p w:rsidR="00364537" w:rsidRDefault="00364537" w14:paraId="681B3B34" w14:textId="77777777">
      <w:pPr>
        <w:jc w:val="center"/>
        <w:rPr>
          <w:b/>
        </w:rPr>
      </w:pPr>
    </w:p>
    <w:p w:rsidR="00364537" w:rsidRDefault="00364537" w14:paraId="77BB39DD" w14:textId="77777777">
      <w:pPr>
        <w:spacing w:line="360" w:lineRule="auto"/>
        <w:ind w:firstLine="0"/>
        <w:jc w:val="center"/>
        <w:rPr>
          <w:smallCaps/>
          <w:color w:val="000000"/>
        </w:rPr>
      </w:pPr>
    </w:p>
    <w:p w:rsidR="00364537" w:rsidRDefault="00364537" w14:paraId="64A7DCC7" w14:textId="77777777">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364537" w:rsidRDefault="00364537" w14:paraId="16CDA420" w14:textId="77777777">
      <w:pPr>
        <w:spacing w:line="360" w:lineRule="auto"/>
        <w:ind w:firstLine="0"/>
        <w:jc w:val="center"/>
        <w:rPr>
          <w:color w:val="000000"/>
        </w:rPr>
      </w:pPr>
    </w:p>
    <w:p w:rsidR="00364537" w:rsidRDefault="00364537" w14:paraId="6A1E0D54" w14:textId="77777777">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rsidR="00364537" w:rsidRDefault="00364537" w14:paraId="1DF24814" w14:textId="77777777">
      <w:pPr>
        <w:spacing w:line="360" w:lineRule="auto"/>
        <w:ind w:firstLine="0"/>
        <w:jc w:val="center"/>
        <w:rPr>
          <w:b/>
          <w:color w:val="000000"/>
        </w:rPr>
      </w:pPr>
      <w:r>
        <w:rPr>
          <w:b/>
          <w:color w:val="000000"/>
        </w:rPr>
        <w:t>COMISSÃO EXAMINADOR</w:t>
      </w:r>
    </w:p>
    <w:p w:rsidR="00364537" w:rsidRDefault="00364537" w14:paraId="72C3E4B4" w14:textId="77777777">
      <w:pPr>
        <w:spacing w:line="360" w:lineRule="auto"/>
        <w:ind w:firstLine="0"/>
        <w:jc w:val="center"/>
        <w:rPr>
          <w:b/>
          <w:color w:val="000000"/>
        </w:rPr>
      </w:pPr>
    </w:p>
    <w:tbl>
      <w:tblPr>
        <w:tblW w:w="8504" w:type="dxa"/>
        <w:tblInd w:w="108" w:type="dxa"/>
        <w:tblLayout w:type="fixed"/>
        <w:tblCellMar>
          <w:left w:w="115" w:type="dxa"/>
          <w:right w:w="115" w:type="dxa"/>
        </w:tblCellMar>
        <w:tblLook w:val="0000" w:firstRow="0" w:lastRow="0" w:firstColumn="0" w:lastColumn="0" w:noHBand="0" w:noVBand="0"/>
      </w:tblPr>
      <w:tblGrid>
        <w:gridCol w:w="4252"/>
        <w:gridCol w:w="4252"/>
      </w:tblGrid>
      <w:tr w:rsidR="00364537" w:rsidTr="00364537" w14:paraId="0DBEBD58" w14:textId="77777777">
        <w:tc>
          <w:tcPr>
            <w:tcW w:w="4252" w:type="dxa"/>
            <w:shd w:val="clear" w:color="auto" w:fill="auto"/>
          </w:tcPr>
          <w:p w:rsidR="00364537" w:rsidP="00364537" w:rsidRDefault="00364537" w14:paraId="6029CB7E" w14:textId="77777777">
            <w:pPr>
              <w:ind w:firstLine="0"/>
              <w:jc w:val="left"/>
            </w:pPr>
            <w:r w:rsidRPr="00364537">
              <w:rPr>
                <w:color w:val="000000"/>
              </w:rPr>
              <w:t>______________________________</w:t>
            </w:r>
          </w:p>
          <w:p w:rsidR="00364537" w:rsidP="00364537" w:rsidRDefault="00364537" w14:paraId="3E709596" w14:textId="77777777">
            <w:pPr>
              <w:spacing w:line="240" w:lineRule="auto"/>
              <w:ind w:firstLine="0"/>
              <w:jc w:val="center"/>
            </w:pPr>
            <w:proofErr w:type="spellStart"/>
            <w:r w:rsidRPr="00364537">
              <w:rPr>
                <w:color w:val="000000"/>
              </w:rPr>
              <w:t>Profª</w:t>
            </w:r>
            <w:proofErr w:type="spellEnd"/>
            <w:r w:rsidRPr="00364537">
              <w:rPr>
                <w:color w:val="000000"/>
              </w:rPr>
              <w:t>. Aparecida da S. Ferreira</w:t>
            </w:r>
            <w:r w:rsidRPr="00364537">
              <w:rPr>
                <w:color w:val="000000"/>
                <w:vertAlign w:val="superscript"/>
              </w:rPr>
              <w:t>1</w:t>
            </w:r>
          </w:p>
          <w:p w:rsidRPr="00364537" w:rsidR="00364537" w:rsidP="00364537" w:rsidRDefault="00364537" w14:paraId="00277C27" w14:textId="77777777">
            <w:pPr>
              <w:spacing w:line="240" w:lineRule="auto"/>
              <w:ind w:firstLine="0"/>
              <w:jc w:val="center"/>
              <w:rPr>
                <w:color w:val="000000"/>
              </w:rPr>
            </w:pPr>
            <w:r w:rsidRPr="00364537">
              <w:rPr>
                <w:color w:val="000000"/>
              </w:rPr>
              <w:t>Especialista em Tecnologia da Informação</w:t>
            </w:r>
          </w:p>
          <w:p w:rsidR="00364537" w:rsidP="00364537" w:rsidRDefault="00364537" w14:paraId="05D2A3C9" w14:textId="77777777">
            <w:pPr>
              <w:spacing w:after="14" w:line="240" w:lineRule="auto"/>
              <w:ind w:left="10" w:right="344" w:hanging="10"/>
              <w:jc w:val="center"/>
            </w:pPr>
            <w:r w:rsidRPr="00364537">
              <w:rPr>
                <w:i/>
                <w:sz w:val="20"/>
                <w:szCs w:val="20"/>
              </w:rPr>
              <w:t>Faculdade de Ciências Sociais Aplicadas de Cascavel</w:t>
            </w:r>
          </w:p>
          <w:p w:rsidR="00364537" w:rsidP="00364537" w:rsidRDefault="00364537" w14:paraId="7CE211A9" w14:textId="77777777">
            <w:pPr>
              <w:spacing w:line="240" w:lineRule="auto"/>
              <w:ind w:firstLine="0"/>
            </w:pPr>
            <w:r>
              <w:t xml:space="preserve">                  Orientadora</w:t>
            </w:r>
          </w:p>
          <w:p w:rsidRPr="00364537" w:rsidR="00364537" w:rsidP="00364537" w:rsidRDefault="00364537" w14:paraId="07CC7F17" w14:textId="77777777">
            <w:pPr>
              <w:ind w:firstLine="0"/>
              <w:jc w:val="center"/>
              <w:rPr>
                <w:color w:val="000000"/>
              </w:rPr>
            </w:pPr>
          </w:p>
        </w:tc>
        <w:tc>
          <w:tcPr>
            <w:tcW w:w="4252" w:type="dxa"/>
            <w:shd w:val="clear" w:color="auto" w:fill="auto"/>
          </w:tcPr>
          <w:p w:rsidR="00364537" w:rsidP="00364537" w:rsidRDefault="00364537" w14:paraId="4B3437E6" w14:textId="77777777">
            <w:pPr>
              <w:ind w:firstLine="0"/>
              <w:jc w:val="left"/>
            </w:pPr>
            <w:r w:rsidRPr="00364537">
              <w:rPr>
                <w:color w:val="000000"/>
              </w:rPr>
              <w:t>______________________________</w:t>
            </w:r>
          </w:p>
          <w:p w:rsidR="00364537" w:rsidP="00364537" w:rsidRDefault="00364537" w14:paraId="2D514248" w14:textId="77777777">
            <w:pPr>
              <w:spacing w:line="240" w:lineRule="auto"/>
              <w:ind w:firstLine="0"/>
              <w:jc w:val="center"/>
            </w:pPr>
            <w:r w:rsidRPr="00364537">
              <w:rPr>
                <w:color w:val="000000"/>
              </w:rPr>
              <w:t xml:space="preserve">Prof. </w:t>
            </w:r>
            <w:r>
              <w:t>Reinaldo</w:t>
            </w:r>
          </w:p>
          <w:p w:rsidR="00364537" w:rsidP="00364537" w:rsidRDefault="00364537" w14:paraId="216881D3" w14:textId="77777777">
            <w:pPr>
              <w:spacing w:line="240" w:lineRule="auto"/>
              <w:ind w:firstLine="0"/>
              <w:jc w:val="center"/>
            </w:pPr>
          </w:p>
          <w:p w:rsidRPr="00364537" w:rsidR="00364537" w:rsidP="00364537" w:rsidRDefault="00364537" w14:paraId="414941EF" w14:textId="77777777">
            <w:pPr>
              <w:spacing w:line="240" w:lineRule="auto"/>
              <w:ind w:firstLine="0"/>
              <w:jc w:val="center"/>
              <w:rPr>
                <w:color w:val="000000"/>
              </w:rPr>
            </w:pPr>
          </w:p>
          <w:p w:rsidR="00364537" w:rsidP="00364537" w:rsidRDefault="00364537" w14:paraId="32735633" w14:textId="77777777">
            <w:pPr>
              <w:tabs>
                <w:tab w:val="left" w:pos="8130"/>
              </w:tabs>
              <w:spacing w:line="360" w:lineRule="auto"/>
              <w:ind w:firstLine="0"/>
              <w:jc w:val="center"/>
            </w:pPr>
            <w:r w:rsidRPr="00364537">
              <w:rPr>
                <w:color w:val="000000"/>
              </w:rPr>
              <w:t>Web Design</w:t>
            </w:r>
          </w:p>
        </w:tc>
      </w:tr>
      <w:tr w:rsidRPr="00364537" w:rsidR="00364537" w:rsidTr="00364537" w14:paraId="2111B328" w14:textId="77777777">
        <w:tc>
          <w:tcPr>
            <w:tcW w:w="4252" w:type="dxa"/>
            <w:shd w:val="clear" w:color="auto" w:fill="auto"/>
          </w:tcPr>
          <w:p w:rsidR="00364537" w:rsidP="00364537" w:rsidRDefault="00364537" w14:paraId="69729223" w14:textId="77777777">
            <w:pPr>
              <w:spacing w:line="240" w:lineRule="auto"/>
              <w:ind w:firstLine="0"/>
              <w:jc w:val="left"/>
            </w:pPr>
            <w:r w:rsidRPr="00364537">
              <w:rPr>
                <w:color w:val="000000"/>
              </w:rPr>
              <w:t>______________________________</w:t>
            </w:r>
          </w:p>
          <w:p w:rsidRPr="00364537" w:rsidR="00364537" w:rsidP="00364537" w:rsidRDefault="00364537" w14:paraId="6B5D3941" w14:textId="77777777">
            <w:pPr>
              <w:spacing w:line="240" w:lineRule="auto"/>
              <w:ind w:firstLine="0"/>
              <w:jc w:val="center"/>
              <w:rPr>
                <w:color w:val="000000"/>
              </w:rPr>
            </w:pPr>
          </w:p>
          <w:p w:rsidR="00364537" w:rsidP="00364537" w:rsidRDefault="00364537" w14:paraId="726A6C12" w14:textId="77777777">
            <w:pPr>
              <w:spacing w:line="240" w:lineRule="auto"/>
              <w:ind w:firstLine="0"/>
              <w:jc w:val="center"/>
            </w:pPr>
            <w:proofErr w:type="spellStart"/>
            <w:r w:rsidRPr="00364537">
              <w:rPr>
                <w:color w:val="000000"/>
              </w:rPr>
              <w:t>Profª</w:t>
            </w:r>
            <w:proofErr w:type="spellEnd"/>
            <w:r w:rsidRPr="00364537">
              <w:rPr>
                <w:color w:val="000000"/>
              </w:rPr>
              <w:t xml:space="preserve">. Célia </w:t>
            </w:r>
            <w:proofErr w:type="spellStart"/>
            <w:r w:rsidRPr="00364537">
              <w:rPr>
                <w:color w:val="000000"/>
              </w:rPr>
              <w:t>Kouth</w:t>
            </w:r>
            <w:proofErr w:type="spellEnd"/>
            <w:r w:rsidRPr="00364537">
              <w:rPr>
                <w:color w:val="000000"/>
              </w:rPr>
              <w:t xml:space="preserve"> Cabral</w:t>
            </w:r>
          </w:p>
          <w:p w:rsidR="00364537" w:rsidP="00364537" w:rsidRDefault="00364537" w14:paraId="77C0D94F" w14:textId="77777777">
            <w:pPr>
              <w:spacing w:line="240" w:lineRule="auto"/>
              <w:ind w:firstLine="0"/>
              <w:jc w:val="center"/>
            </w:pPr>
            <w:r w:rsidRPr="00364537">
              <w:rPr>
                <w:color w:val="000000"/>
              </w:rPr>
              <w:t>Pós-graduada em Sistemas Distribuídos JAVA.</w:t>
            </w:r>
          </w:p>
          <w:p w:rsidR="00364537" w:rsidP="00364537" w:rsidRDefault="00364537" w14:paraId="3C5DA5C2" w14:textId="77777777">
            <w:pPr>
              <w:spacing w:line="240" w:lineRule="auto"/>
              <w:ind w:firstLine="0"/>
              <w:jc w:val="center"/>
            </w:pPr>
            <w:r w:rsidRPr="00364537">
              <w:rPr>
                <w:color w:val="000000"/>
                <w:sz w:val="20"/>
                <w:szCs w:val="20"/>
              </w:rPr>
              <w:t xml:space="preserve"> Universidade Tecnológica Federal do Paraná - UTFPR</w:t>
            </w:r>
          </w:p>
          <w:p w:rsidR="00364537" w:rsidP="00364537" w:rsidRDefault="00364537" w14:paraId="6FACD944" w14:textId="77777777">
            <w:pPr>
              <w:spacing w:line="240" w:lineRule="auto"/>
              <w:ind w:firstLine="0"/>
            </w:pPr>
            <w:r>
              <w:t xml:space="preserve">                  Banco de dados</w:t>
            </w:r>
          </w:p>
          <w:p w:rsidRPr="00364537" w:rsidR="00364537" w:rsidP="00364537" w:rsidRDefault="00364537" w14:paraId="55180515" w14:textId="77777777">
            <w:pPr>
              <w:tabs>
                <w:tab w:val="left" w:pos="8130"/>
              </w:tabs>
              <w:spacing w:line="240" w:lineRule="auto"/>
              <w:ind w:firstLine="0"/>
              <w:jc w:val="center"/>
              <w:rPr>
                <w:color w:val="000000"/>
              </w:rPr>
            </w:pPr>
          </w:p>
        </w:tc>
        <w:tc>
          <w:tcPr>
            <w:tcW w:w="4252" w:type="dxa"/>
            <w:shd w:val="clear" w:color="auto" w:fill="auto"/>
          </w:tcPr>
          <w:p w:rsidR="00364537" w:rsidP="00364537" w:rsidRDefault="00364537" w14:paraId="1587C861" w14:textId="77777777">
            <w:pPr>
              <w:spacing w:line="240" w:lineRule="auto"/>
              <w:ind w:firstLine="0"/>
              <w:jc w:val="left"/>
            </w:pPr>
            <w:r w:rsidRPr="00364537">
              <w:rPr>
                <w:color w:val="000000"/>
              </w:rPr>
              <w:t>______________________________</w:t>
            </w:r>
          </w:p>
          <w:p w:rsidRPr="00364537" w:rsidR="00364537" w:rsidP="00364537" w:rsidRDefault="00364537" w14:paraId="151EEB3C" w14:textId="77777777">
            <w:pPr>
              <w:spacing w:line="240" w:lineRule="auto"/>
              <w:ind w:firstLine="0"/>
              <w:jc w:val="center"/>
              <w:rPr>
                <w:color w:val="000000"/>
              </w:rPr>
            </w:pPr>
          </w:p>
          <w:p w:rsidR="00364537" w:rsidP="00364537" w:rsidRDefault="00364537" w14:paraId="5E3326E6" w14:textId="77777777">
            <w:pPr>
              <w:spacing w:line="240" w:lineRule="auto"/>
              <w:ind w:firstLine="0"/>
              <w:jc w:val="center"/>
            </w:pPr>
            <w:proofErr w:type="spellStart"/>
            <w:r w:rsidRPr="00364537">
              <w:rPr>
                <w:color w:val="000000"/>
              </w:rPr>
              <w:t>Profª</w:t>
            </w:r>
            <w:proofErr w:type="spellEnd"/>
            <w:r w:rsidRPr="00364537">
              <w:rPr>
                <w:color w:val="000000"/>
              </w:rPr>
              <w:t xml:space="preserve">  Ana Cristina Santana</w:t>
            </w:r>
          </w:p>
          <w:p w:rsidRPr="00364537" w:rsidR="00364537" w:rsidP="00364537" w:rsidRDefault="00364537" w14:paraId="6B68380B" w14:textId="77777777">
            <w:pPr>
              <w:spacing w:line="240" w:lineRule="auto"/>
              <w:ind w:firstLine="0"/>
              <w:jc w:val="center"/>
              <w:rPr>
                <w:color w:val="000000"/>
              </w:rPr>
            </w:pPr>
            <w:r w:rsidRPr="00364537">
              <w:rPr>
                <w:color w:val="000000"/>
              </w:rPr>
              <w:t>Especialista em Gestão e Docência no ensino superior, médio e técnico.</w:t>
            </w:r>
          </w:p>
          <w:p w:rsidR="00364537" w:rsidP="00364537" w:rsidRDefault="00364537" w14:paraId="183AECD1" w14:textId="77777777">
            <w:pPr>
              <w:spacing w:line="240" w:lineRule="auto"/>
              <w:ind w:firstLine="0"/>
              <w:jc w:val="center"/>
            </w:pPr>
            <w:r w:rsidRPr="00364537">
              <w:rPr>
                <w:color w:val="000000"/>
              </w:rPr>
              <w:t>Coordenadora de curso</w:t>
            </w:r>
          </w:p>
          <w:p w:rsidRPr="00364537" w:rsidR="00364537" w:rsidP="00364537" w:rsidRDefault="00364537" w14:paraId="279BDA48" w14:textId="77777777">
            <w:pPr>
              <w:tabs>
                <w:tab w:val="left" w:pos="8130"/>
              </w:tabs>
              <w:spacing w:line="240" w:lineRule="auto"/>
              <w:ind w:firstLine="0"/>
              <w:jc w:val="center"/>
              <w:rPr>
                <w:color w:val="000000"/>
              </w:rPr>
            </w:pPr>
          </w:p>
        </w:tc>
      </w:tr>
      <w:tr w:rsidRPr="00364537" w:rsidR="00364537" w:rsidTr="00364537" w14:paraId="4244F34B" w14:textId="77777777">
        <w:tc>
          <w:tcPr>
            <w:tcW w:w="4252" w:type="dxa"/>
            <w:shd w:val="clear" w:color="auto" w:fill="auto"/>
          </w:tcPr>
          <w:p w:rsidRPr="00364537" w:rsidR="00364537" w:rsidP="00364537" w:rsidRDefault="00364537" w14:paraId="3F12C572" w14:textId="77777777">
            <w:pPr>
              <w:spacing w:line="240" w:lineRule="auto"/>
              <w:ind w:firstLine="0"/>
              <w:jc w:val="left"/>
              <w:rPr>
                <w:color w:val="000000"/>
              </w:rPr>
            </w:pPr>
          </w:p>
        </w:tc>
        <w:tc>
          <w:tcPr>
            <w:tcW w:w="4252" w:type="dxa"/>
            <w:shd w:val="clear" w:color="auto" w:fill="auto"/>
          </w:tcPr>
          <w:p w:rsidRPr="00364537" w:rsidR="00364537" w:rsidP="00364537" w:rsidRDefault="00364537" w14:paraId="4E2D7DEE" w14:textId="77777777">
            <w:pPr>
              <w:spacing w:line="240" w:lineRule="auto"/>
              <w:ind w:firstLine="0"/>
              <w:jc w:val="left"/>
              <w:rPr>
                <w:color w:val="000000"/>
              </w:rPr>
            </w:pPr>
          </w:p>
        </w:tc>
      </w:tr>
    </w:tbl>
    <w:p w:rsidR="00364537" w:rsidRDefault="00364537" w14:paraId="6A366A4C" w14:textId="77777777">
      <w:pPr>
        <w:spacing w:line="360" w:lineRule="auto"/>
        <w:ind w:firstLine="0"/>
        <w:jc w:val="center"/>
        <w:rPr>
          <w:b/>
          <w:color w:val="000000"/>
        </w:rPr>
      </w:pPr>
    </w:p>
    <w:p w:rsidR="00364537" w:rsidRDefault="00364537" w14:paraId="4498CE95" w14:textId="77777777">
      <w:pPr>
        <w:spacing w:line="360" w:lineRule="auto"/>
        <w:ind w:firstLine="0"/>
        <w:jc w:val="center"/>
        <w:rPr>
          <w:b/>
          <w:color w:val="000000"/>
        </w:rPr>
      </w:pPr>
    </w:p>
    <w:p w:rsidR="00364537" w:rsidRDefault="00364537" w14:paraId="353A1654" w14:textId="77777777">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p w:rsidR="00364537" w:rsidRDefault="00364537" w14:paraId="10775315" w14:textId="77777777">
      <w:pPr>
        <w:pStyle w:val="Sumrio1"/>
      </w:pPr>
    </w:p>
    <w:p w:rsidR="00364537" w:rsidRDefault="00364537" w14:paraId="4CBB19CE" w14:textId="77777777">
      <w:pPr>
        <w:spacing w:line="360" w:lineRule="auto"/>
      </w:pPr>
    </w:p>
    <w:p w:rsidR="00364537" w:rsidRDefault="00364537" w14:paraId="40D9D11F" w14:textId="77777777"/>
    <w:p w:rsidR="00364537" w:rsidRDefault="00364537" w14:paraId="7F387191" w14:textId="77777777">
      <w:pPr>
        <w:tabs>
          <w:tab w:val="left" w:pos="1155"/>
        </w:tabs>
      </w:pPr>
      <w:r>
        <w:tab/>
      </w:r>
    </w:p>
    <w:p w:rsidR="00364537" w:rsidRDefault="00364537" w14:paraId="3369C9AD" w14:textId="77777777">
      <w:pPr>
        <w:pStyle w:val="Ttulo1"/>
        <w:numPr>
          <w:ilvl w:val="0"/>
          <w:numId w:val="1"/>
        </w:numPr>
        <w:spacing w:line="360" w:lineRule="auto"/>
        <w:ind w:left="0" w:firstLine="0"/>
      </w:pPr>
      <w:bookmarkStart w:name="_Toc119164362" w:id="0"/>
      <w:r>
        <w:t>INTRODUÇÃO</w:t>
      </w:r>
      <w:bookmarkEnd w:id="0"/>
    </w:p>
    <w:p w:rsidR="00364537" w:rsidRDefault="00364537" w14:paraId="7C6AD161" w14:textId="72EE520D">
      <w:pPr>
        <w:spacing w:line="360" w:lineRule="auto"/>
        <w:rPr>
          <w:lang w:val="pt-PT"/>
        </w:rPr>
      </w:pPr>
      <w:r w:rsidRPr="7DC65453" w:rsidR="7DC65453">
        <w:rPr>
          <w:lang w:val="pt-PT"/>
        </w:rPr>
        <w:t xml:space="preserve">A criação de um e-commerce de vendas de tênis, o mercado de tênis é muito variado considerando o número de tipos, modelos, preços, e os milhares de fabricantes no </w:t>
      </w:r>
      <w:r w:rsidRPr="7DC65453" w:rsidR="7DC65453">
        <w:rPr>
          <w:lang w:val="pt-PT"/>
        </w:rPr>
        <w:t>mundo,</w:t>
      </w:r>
      <w:r w:rsidRPr="7DC65453" w:rsidR="7DC65453">
        <w:rPr>
          <w:lang w:val="pt-PT"/>
        </w:rPr>
        <w:t xml:space="preserve"> portanto, a concorrência e acirrada, o que exige dos seus fabricantes excelência no seu produto, nas suas operações, na busca por novas tendências e obter um desempenho sustentável. Pode-se dizer que poucas tecnologias se espalharam tão rapidamente ou se tornaram tão largamente utilizadas quanto os computadores e a internet. Nas últimas duas décadas essa proliferação da tecnologia computadorizada na internet acarretou uma mudança de paradigma no modo como os negócios são conduzidos, que se manifesta no Comércio Eletrônico de forma bastante intensa. </w:t>
      </w:r>
    </w:p>
    <w:p w:rsidR="00364537" w:rsidP="00D10380" w:rsidRDefault="00364537" w14:paraId="28EF66C8" w14:textId="77777777">
      <w:pPr>
        <w:spacing w:line="240" w:lineRule="auto"/>
        <w:ind w:left="2268" w:firstLine="0"/>
        <w:rPr>
          <w:lang w:val="pt-PT"/>
        </w:rPr>
      </w:pPr>
      <w:r>
        <w:rPr>
          <w:lang w:val="pt-PT"/>
        </w:rPr>
        <w:t>“uma metodologia moderna de negócio, que endereça as necessidades de organizações, comerciantes e consumidores, para cortar custos enquanto melhora a qualidade de produtos e serviços, e aumenta a velocidade de entrega de serviços” (Kalakota &amp; Whinston, 1996).</w:t>
      </w:r>
    </w:p>
    <w:p w:rsidR="00364537" w:rsidRDefault="00364537" w14:paraId="0346D9E8" w14:textId="77777777">
      <w:pPr>
        <w:spacing w:line="360" w:lineRule="auto"/>
        <w:rPr>
          <w:rFonts w:eastAsia="SimSun"/>
          <w:bCs/>
          <w:lang w:val="pt" w:bidi="ar"/>
        </w:rPr>
      </w:pPr>
      <w:r>
        <w:rPr>
          <w:lang w:val="pt-PT"/>
        </w:rPr>
        <w:t xml:space="preserve">Para Venetianer (2000), as transações comerciais realizadas por uma empresa, visando atender direta ou indiretamente um grupo de clientes, utilizando para tanto as facilidades de comunicação e de transferência de dados através da rede mundial Internet”. Com o aumento da tecnologia aparecem novas tendências no mercado, nisso começou a aparecer o e-commerce (comércio eletrônico), </w:t>
      </w:r>
      <w:r>
        <w:rPr>
          <w:rFonts w:eastAsia="SimSun"/>
          <w:bCs/>
          <w:lang w:val="pt" w:bidi="ar"/>
        </w:rPr>
        <w:t>é a comercialização de produtos ou serviços pela Internet, em que as transações são feitas via dispositivos eletrônicos, como computadores, smartphones ou tablets.</w:t>
      </w:r>
    </w:p>
    <w:p w:rsidR="00364537" w:rsidRDefault="00364537" w14:paraId="50224530" w14:textId="77777777">
      <w:pPr>
        <w:spacing w:line="360" w:lineRule="auto"/>
        <w:rPr>
          <w:del w:author="Usuário Convidado" w:date="2023-07-18T19:21:54.139Z" w:id="54157980"/>
          <w:lang w:val="pt-PT"/>
        </w:rPr>
      </w:pPr>
      <w:r w:rsidRPr="7DC65453" w:rsidR="7DC65453">
        <w:rPr>
          <w:rFonts w:eastAsia="SimSun"/>
          <w:lang w:val="pt-PT" w:bidi="ar"/>
        </w:rPr>
        <w:t xml:space="preserve">Esse aumento ajudou os consumidores a comprar sem sair de suas casas, além disso ele facilita e agiliza o trabalho de gestão em muitas frentes. </w:t>
      </w:r>
      <w:r w:rsidRPr="7DC65453" w:rsidR="7DC65453">
        <w:rPr>
          <w:lang w:val="pt-PT"/>
        </w:rPr>
        <w:t>Esse é o objetivo do site, fazer um e-commerce com a finalidade de facilitar a venda de tênis para as pessoas que não conseguem ir a uma loja física, ou não tem tempo para se locomover a uma.</w:t>
      </w:r>
    </w:p>
    <w:p w:rsidR="00364537" w:rsidP="7DC65453" w:rsidRDefault="00364537" w14:paraId="6A34363B" w14:textId="2B560536">
      <w:pPr>
        <w:pStyle w:val="Textodenotaderodap"/>
        <w:ind w:firstLine="0"/>
        <w:rPr>
          <w:noProof w:val="0"/>
          <w:lang w:val="pt-PT"/>
        </w:rPr>
      </w:pPr>
    </w:p>
    <w:p w:rsidR="00364537" w:rsidP="7DC65453" w:rsidRDefault="00364537" w14:paraId="20645B3E" w14:textId="38F7CBEF">
      <w:pPr>
        <w:pStyle w:val="Ttulo2"/>
        <w:rPr>
          <w:noProof w:val="0"/>
          <w:lang w:val="pt-PT"/>
        </w:rPr>
        <w:pPrChange w:author="Usuário Convidado" w:date="2023-07-18T20:34:37.295Z">
          <w:pPr>
            <w:pStyle w:val="Textodenotaderodap"/>
          </w:pPr>
        </w:pPrChange>
      </w:pPr>
      <w:bookmarkStart w:name="_Toc119164363" w:id="1"/>
    </w:p>
    <w:p w:rsidR="00364537" w:rsidRDefault="00364537" w14:paraId="450D1F35" w14:textId="77777777">
      <w:pPr>
        <w:pStyle w:val="Ttulo2"/>
        <w:ind w:left="0" w:firstLine="0"/>
        <w:rPr>
          <w:lang w:val="pt-PT"/>
        </w:rPr>
      </w:pPr>
    </w:p>
    <w:p w:rsidR="00364537" w:rsidRDefault="00364537" w14:paraId="23730B3F" w14:textId="77777777">
      <w:pPr>
        <w:pStyle w:val="Ttulo2"/>
        <w:ind w:left="0" w:firstLine="0"/>
      </w:pPr>
      <w:r>
        <w:rPr>
          <w:lang w:val="pt-PT"/>
        </w:rPr>
        <w:t xml:space="preserve">1.1 </w:t>
      </w:r>
      <w:r>
        <w:t>Apresentação do Problema</w:t>
      </w:r>
      <w:bookmarkEnd w:id="1"/>
    </w:p>
    <w:p w:rsidR="00364537" w:rsidRDefault="00364537" w14:paraId="0F83454F" w14:textId="222BBB8D">
      <w:pPr>
        <w:spacing w:line="360" w:lineRule="auto"/>
      </w:pPr>
      <w:r w:rsidR="7DC65453">
        <w:rPr/>
        <w:t xml:space="preserve">O </w:t>
      </w:r>
      <w:r w:rsidR="7DC65453">
        <w:rPr/>
        <w:t>público-alvo</w:t>
      </w:r>
      <w:r w:rsidR="7DC65453">
        <w:rPr/>
        <w:t xml:space="preserve"> a ser abrangido pelo site de atuação comercial, é de pessoas que procuram comodidade na hora de escolher um calçado, sendo uma loja para uso feminino ou masculino. A apresentação dos produtos a serem vendidos, pois, por ser uma empresa sem local físico a venda pela internet é de estrema importância para sobrevivência da empresa no mercado. O projeto foi desenvolvido seguindo as instruções e atendendo as solicitações interna da escola, não possuindo fins lucrativos.</w:t>
      </w:r>
    </w:p>
    <w:p w:rsidR="00364537" w:rsidRDefault="00364537" w14:paraId="3A069DE0" w14:textId="77777777">
      <w:pPr>
        <w:pStyle w:val="Ttulo1"/>
        <w:numPr>
          <w:ilvl w:val="0"/>
          <w:numId w:val="2"/>
        </w:numPr>
        <w:spacing w:line="360" w:lineRule="auto"/>
      </w:pPr>
      <w:bookmarkStart w:name="_Toc119164364" w:id="2"/>
      <w:r>
        <w:t>OBJETIVOS</w:t>
      </w:r>
      <w:bookmarkEnd w:id="2"/>
    </w:p>
    <w:p w:rsidR="00364537" w:rsidP="00D10380" w:rsidRDefault="00364537" w14:paraId="2AE35A5E" w14:textId="3986460B">
      <w:pPr>
        <w:autoSpaceDE w:val="0"/>
        <w:spacing w:line="360" w:lineRule="auto"/>
        <w:rPr>
          <w:rFonts w:eastAsia="Calibri"/>
          <w:lang w:val="pt-PT"/>
        </w:rPr>
      </w:pPr>
      <w:r w:rsidRPr="7DC65453" w:rsidR="7DC65453">
        <w:rPr>
          <w:rFonts w:eastAsia="Calibri"/>
          <w:lang w:val="pt-PT"/>
        </w:rPr>
        <w:t xml:space="preserve">Fazer uma programação </w:t>
      </w:r>
      <w:r w:rsidRPr="7DC65453" w:rsidR="7DC65453">
        <w:rPr>
          <w:rFonts w:eastAsia="Calibri"/>
          <w:lang w:val="pt-PT"/>
        </w:rPr>
        <w:t>bem-sucedida</w:t>
      </w:r>
      <w:r w:rsidRPr="7DC65453" w:rsidR="7DC65453">
        <w:rPr>
          <w:rFonts w:eastAsia="Calibri"/>
          <w:lang w:val="pt-PT"/>
        </w:rPr>
        <w:t xml:space="preserve"> no carrinho de compras e fazer testes </w:t>
      </w:r>
      <w:r w:rsidRPr="7DC65453" w:rsidR="7DC65453">
        <w:rPr>
          <w:rFonts w:eastAsia="Calibri"/>
          <w:lang w:val="pt-PT"/>
        </w:rPr>
        <w:t>diarios</w:t>
      </w:r>
      <w:r w:rsidRPr="7DC65453" w:rsidR="7DC65453">
        <w:rPr>
          <w:rFonts w:eastAsia="Calibri"/>
          <w:lang w:val="pt-PT"/>
        </w:rPr>
        <w:t>.</w:t>
      </w:r>
    </w:p>
    <w:p w:rsidR="00364537" w:rsidP="00D10380" w:rsidRDefault="00364537" w14:paraId="6F0E8044" w14:textId="77777777">
      <w:pPr>
        <w:autoSpaceDE w:val="0"/>
        <w:spacing w:line="360" w:lineRule="auto"/>
      </w:pPr>
      <w:r>
        <w:t xml:space="preserve">1. Visibilidade de Status do Sistema; </w:t>
      </w:r>
    </w:p>
    <w:p w:rsidR="00364537" w:rsidP="00D10380" w:rsidRDefault="00364537" w14:paraId="1A5BB2C8" w14:textId="77777777">
      <w:pPr>
        <w:autoSpaceDE w:val="0"/>
        <w:spacing w:line="360" w:lineRule="auto"/>
      </w:pPr>
      <w:r>
        <w:t xml:space="preserve">2. Relacionamento entre a interface do sistema e o mundo real; </w:t>
      </w:r>
    </w:p>
    <w:p w:rsidR="00364537" w:rsidP="00D10380" w:rsidRDefault="00364537" w14:paraId="4AE662B8" w14:textId="77777777">
      <w:pPr>
        <w:autoSpaceDE w:val="0"/>
        <w:spacing w:line="360" w:lineRule="auto"/>
      </w:pPr>
      <w:r>
        <w:t xml:space="preserve">3. Liberdade e controle do usuário; </w:t>
      </w:r>
    </w:p>
    <w:p w:rsidR="00364537" w:rsidP="00D10380" w:rsidRDefault="00364537" w14:paraId="0366124D" w14:textId="77777777">
      <w:pPr>
        <w:autoSpaceDE w:val="0"/>
        <w:spacing w:line="360" w:lineRule="auto"/>
      </w:pPr>
      <w:r>
        <w:t xml:space="preserve">4. Consistência; </w:t>
      </w:r>
    </w:p>
    <w:p w:rsidR="00364537" w:rsidP="00D10380" w:rsidRDefault="00364537" w14:paraId="7DD8C532" w14:textId="77777777">
      <w:pPr>
        <w:autoSpaceDE w:val="0"/>
        <w:spacing w:line="360" w:lineRule="auto"/>
      </w:pPr>
      <w:r>
        <w:t>5. Prevenção de erros;</w:t>
      </w:r>
    </w:p>
    <w:p w:rsidR="00364537" w:rsidP="00D10380" w:rsidRDefault="00364537" w14:paraId="00121C55" w14:textId="77777777">
      <w:pPr>
        <w:autoSpaceDE w:val="0"/>
        <w:spacing w:line="360" w:lineRule="auto"/>
      </w:pPr>
      <w:r>
        <w:t xml:space="preserve">6. Reconhecimento; </w:t>
      </w:r>
    </w:p>
    <w:p w:rsidR="00364537" w:rsidP="00D10380" w:rsidRDefault="00364537" w14:paraId="51D5A472" w14:textId="77777777">
      <w:pPr>
        <w:autoSpaceDE w:val="0"/>
        <w:spacing w:line="360" w:lineRule="auto"/>
      </w:pPr>
      <w:r>
        <w:t xml:space="preserve">7. Flexibilidade e eficiência de uso; </w:t>
      </w:r>
    </w:p>
    <w:p w:rsidR="00364537" w:rsidP="00D10380" w:rsidRDefault="00364537" w14:paraId="0C1292C5" w14:textId="77777777">
      <w:pPr>
        <w:autoSpaceDE w:val="0"/>
        <w:spacing w:line="360" w:lineRule="auto"/>
      </w:pPr>
      <w:r>
        <w:t xml:space="preserve">8. Estética e design minimalista; </w:t>
      </w:r>
    </w:p>
    <w:p w:rsidR="00364537" w:rsidP="00D10380" w:rsidRDefault="00364537" w14:paraId="3F953927" w14:textId="4F735684">
      <w:pPr>
        <w:autoSpaceDE w:val="0"/>
        <w:spacing w:line="360" w:lineRule="auto"/>
      </w:pPr>
      <w:r w:rsidR="7DC65453">
        <w:rPr/>
        <w:t xml:space="preserve">9. Ajude os usuários a </w:t>
      </w:r>
      <w:r w:rsidR="7DC65453">
        <w:rPr/>
        <w:t>reconhecerem</w:t>
      </w:r>
      <w:r w:rsidR="7DC65453">
        <w:rPr/>
        <w:t>, diagnosticar e sanar erros;</w:t>
      </w:r>
    </w:p>
    <w:p w:rsidR="00364537" w:rsidP="00D10380" w:rsidRDefault="00364537" w14:paraId="5ABE5FBD" w14:textId="77777777">
      <w:pPr>
        <w:autoSpaceDE w:val="0"/>
        <w:spacing w:line="360" w:lineRule="auto"/>
      </w:pPr>
      <w:r>
        <w:t>10. Ajuda e documentação.</w:t>
      </w:r>
    </w:p>
    <w:p w:rsidR="00364537" w:rsidRDefault="00364537" w14:paraId="546BB5F1" w14:textId="77777777">
      <w:pPr>
        <w:spacing w:line="360" w:lineRule="auto"/>
      </w:pPr>
      <w:del w:author="Usuário Convidado" w:date="2023-07-18T19:18:45.015Z" w:id="1661541375">
        <w:r w:rsidDel="7DC65453">
          <w:delText>.</w:delText>
        </w:r>
      </w:del>
    </w:p>
    <w:p w:rsidR="00364537" w:rsidRDefault="00364537" w14:paraId="432FC80D" w14:textId="77777777">
      <w:pPr>
        <w:spacing w:line="360" w:lineRule="auto"/>
      </w:pPr>
    </w:p>
    <w:p w:rsidR="00364537" w:rsidRDefault="00364537" w14:paraId="1B1A6AF9" w14:textId="77777777">
      <w:pPr>
        <w:spacing w:line="360" w:lineRule="auto"/>
        <w:ind w:firstLine="0"/>
        <w:rPr>
          <w:color w:val="000000"/>
          <w:sz w:val="22"/>
          <w:szCs w:val="22"/>
        </w:rPr>
      </w:pPr>
    </w:p>
    <w:p w:rsidR="00364537" w:rsidRDefault="00364537" w14:paraId="5F869A89" w14:textId="77777777">
      <w:pPr>
        <w:spacing w:line="360" w:lineRule="auto"/>
        <w:ind w:firstLine="0"/>
        <w:rPr>
          <w:color w:val="000000"/>
          <w:sz w:val="22"/>
          <w:szCs w:val="22"/>
        </w:rPr>
      </w:pPr>
    </w:p>
    <w:p w:rsidR="00364537" w:rsidRDefault="00364537" w14:paraId="49E36FEE" w14:textId="77777777">
      <w:pPr>
        <w:pStyle w:val="Ttulo1"/>
        <w:numPr>
          <w:ilvl w:val="0"/>
          <w:numId w:val="2"/>
        </w:numPr>
        <w:spacing w:line="360" w:lineRule="auto"/>
      </w:pPr>
      <w:bookmarkStart w:name="_Toc119164365" w:id="3"/>
      <w:r>
        <w:t>METODOLOGIA</w:t>
      </w:r>
      <w:bookmarkEnd w:id="3"/>
    </w:p>
    <w:p w:rsidR="00364537" w:rsidRDefault="00364537" w14:paraId="3549E876" w14:textId="5370C1A9">
      <w:pPr>
        <w:spacing w:line="360" w:lineRule="auto"/>
      </w:pPr>
      <w:r w:rsidR="7DC65453">
        <w:rPr/>
        <w:t xml:space="preserve">Pesquisa é um conjunto de ações, propostas para encontrar a solução para um problema, que têm por base procedimentos racionais e sistemáticos. A pesquisa é realizada quando se tem um problema e não se tem informações para solucioná-lo. Nossa pesquisa terá um </w:t>
      </w:r>
      <w:r w:rsidR="7DC65453">
        <w:rPr/>
        <w:t>caráter:</w:t>
      </w:r>
    </w:p>
    <w:p w:rsidR="00364537" w:rsidRDefault="00364537" w14:paraId="6F67B907" w14:textId="77777777">
      <w:pPr>
        <w:spacing w:line="360" w:lineRule="auto"/>
      </w:pPr>
      <w:r>
        <w:t>• 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w:t>
      </w:r>
    </w:p>
    <w:p w:rsidR="00364537" w:rsidRDefault="00364537" w14:paraId="79322A4A" w14:textId="77777777">
      <w:pPr>
        <w:spacing w:line="360" w:lineRule="auto"/>
      </w:pPr>
      <w:r>
        <w:t>• A investigação explicativa tem como principal objetivo tornar algo inteligível, justificar lhe os motivos. Visa, portanto, esclarecer quais fatores contribuem, de alguma forma, para a ocorrência de determinado fenômeno. Por exemplo: as raízes do sucesso de determinado empreendimento. Pressupõe pesquisa descritiva como base para suas explicações.</w:t>
      </w:r>
    </w:p>
    <w:p w:rsidR="00364537" w:rsidRDefault="00364537" w14:paraId="148D56B1" w14:textId="77777777">
      <w:pPr>
        <w:spacing w:line="360" w:lineRule="auto"/>
      </w:pPr>
      <w:r>
        <w:t>O planejamento de uma pesquisa dependerá basicamente de três fases: - fase decisória: referente à escolha do tema, à definição e à delimitação do problema de pesquisa; - fase construtiva: referente à construção de um plano de pesquisa e à execução da pesquisa propriamente dita; - fase redacional: referente à análise dos dados e informações obtidas na fase construtiva. É a organização das ideias de forma sistematizada visando à elaboração do relatório final.</w:t>
      </w:r>
    </w:p>
    <w:p w:rsidR="00364537" w:rsidRDefault="00364537" w14:paraId="0D4376E1" w14:textId="77777777">
      <w:pPr>
        <w:spacing w:line="360" w:lineRule="auto"/>
      </w:pPr>
      <w:r>
        <w:t>A análise comparativa de dados é uma estratégia amplamente utilizada em vários campos da ciência e da pesquisa de mercado, que consiste em estabelecer comparações entre os dados coletados, a fim de compreender diferenças ou semelhanças. A segunda estratégia de análise comparativa de dados é a comparação</w:t>
      </w:r>
      <w:r>
        <w:rPr>
          <w:lang w:val="pt-PT"/>
        </w:rPr>
        <w:t xml:space="preserve"> </w:t>
      </w:r>
      <w:r>
        <w:t>completa ou universal, na qual todos os elementos do domínio dentro do estudo, definidos geograficamente (por exemplo, global ou regional) ou topicamente (por exemplo, conceitos analíticos ou instituições), formam as unidades de comparação.</w:t>
      </w:r>
    </w:p>
    <w:p w:rsidR="00364537" w:rsidRDefault="00364537" w14:paraId="70346084" w14:textId="77777777">
      <w:pPr>
        <w:spacing w:line="360" w:lineRule="auto"/>
      </w:pPr>
      <w:r>
        <w:t>A modelagem de dados serve para que as empresas possam processar e fazer valer o grande número de informações que coletam diariamente. Afinal, não é mistério que os dados são um dos ativos mais importantes para o sucesso de um negócio nos dias de hoje.</w:t>
      </w:r>
    </w:p>
    <w:p w:rsidR="00364537" w:rsidRDefault="00364537" w14:paraId="24678C6F" w14:textId="77777777">
      <w:pPr>
        <w:spacing w:line="360" w:lineRule="auto"/>
        <w:rPr>
          <w:lang w:val="pt-PT"/>
        </w:rPr>
      </w:pPr>
      <w:r>
        <w:t>Como as empresas aprenderam a utilizar as informações de mercado a seu favor. No entanto, a quantidade de dados não para de crescer.</w:t>
      </w:r>
    </w:p>
    <w:p w:rsidR="00364537" w:rsidRDefault="00364537" w14:paraId="33834821" w14:textId="77777777">
      <w:pPr>
        <w:spacing w:line="360" w:lineRule="auto"/>
        <w:ind w:firstLine="0"/>
        <w:rPr>
          <w:color w:val="000000"/>
          <w:sz w:val="22"/>
          <w:szCs w:val="22"/>
        </w:rPr>
      </w:pPr>
      <w:r>
        <w:rPr>
          <w:b/>
          <w:color w:val="000000"/>
          <w:sz w:val="28"/>
          <w:szCs w:val="28"/>
        </w:rPr>
        <w:tab/>
      </w:r>
    </w:p>
    <w:p w:rsidR="00364537" w:rsidRDefault="00364537" w14:paraId="4E72F09B" w14:textId="77777777">
      <w:pPr>
        <w:spacing w:line="240" w:lineRule="auto"/>
        <w:ind w:left="2127" w:firstLine="0"/>
        <w:rPr>
          <w:b/>
          <w:color w:val="000000"/>
          <w:sz w:val="28"/>
          <w:szCs w:val="28"/>
        </w:rPr>
      </w:pPr>
    </w:p>
    <w:p w:rsidR="00364537" w:rsidP="7DC65453" w:rsidRDefault="00364537" w14:paraId="2A854340" w14:textId="77777777">
      <w:pPr>
        <w:pStyle w:val="Ttulo1"/>
        <w:spacing w:before="0" w:beforeAutospacing="on" w:after="0" w:afterAutospacing="on" w:line="360" w:lineRule="auto"/>
      </w:pPr>
      <w:bookmarkStart w:name="_Toc119164366" w:id="4"/>
      <w:r w:rsidR="7DC65453">
        <w:rPr/>
        <w:t xml:space="preserve">4 </w:t>
      </w:r>
      <w:r>
        <w:tab/>
      </w:r>
      <w:r w:rsidR="7DC65453">
        <w:rPr/>
        <w:t xml:space="preserve">REFERENCIAL </w:t>
      </w:r>
      <w:r w:rsidR="7DC65453">
        <w:rPr/>
        <w:t>TEÓRICO</w:t>
      </w:r>
      <w:bookmarkEnd w:id="4"/>
    </w:p>
    <w:p w:rsidRPr="00D10380" w:rsidR="00BD2F84" w:rsidP="7DC65453" w:rsidRDefault="00BD2F84" w14:paraId="5571B907" w14:textId="79454E79">
      <w:pPr>
        <w:widowControl w:val="1"/>
        <w:shd w:val="clear" w:color="auto" w:fill="FFFFFF" w:themeFill="background1"/>
        <w:spacing w:before="0" w:beforeAutospacing="on" w:after="0" w:afterAutospacing="on" w:line="360" w:lineRule="auto"/>
        <w:ind w:firstLine="851"/>
        <w:rPr>
          <w:rFonts w:eastAsia="Times New Roman"/>
        </w:rPr>
      </w:pPr>
      <w:r w:rsidRPr="7DC65453" w:rsidR="7DC65453">
        <w:rPr>
          <w:rFonts w:eastAsia="Times New Roman"/>
        </w:rPr>
        <w:t>A Tecnologia da Informação (TI), como qualquer ciência, possui termos técnicos específicos. Embora tenhamos evitado abusar dos termos técnicos, alguns precisarão ser usados, como hardware e software, sem tradução adequada em português. Desde 1945, quando surgiu, o assunto computador foi recebendo diferentes</w:t>
      </w:r>
      <w:r w:rsidRPr="7DC65453" w:rsidR="7DC65453">
        <w:rPr>
          <w:rFonts w:eastAsia="Times New Roman"/>
        </w:rPr>
        <w:t>.</w:t>
      </w:r>
    </w:p>
    <w:p w:rsidRPr="00D10380" w:rsidR="00BD2F84" w:rsidDel="00D10380" w:rsidP="7DC65453" w:rsidRDefault="00BD2F84" w14:paraId="06D42607" w14:textId="77777777">
      <w:pPr>
        <w:widowControl w:val="1"/>
        <w:shd w:val="clear" w:color="auto" w:fill="FFFFFF" w:themeFill="background1"/>
        <w:spacing w:before="0" w:beforeAutospacing="on" w:after="0" w:afterAutospacing="on" w:line="360" w:lineRule="auto"/>
        <w:ind w:firstLine="851"/>
        <w:rPr>
          <w:del w:author="aparecida.silva.ferreira@escola.pr.gov.br" w:date="2023-05-23T00:58:00Z" w:id="1936115835"/>
          <w:rFonts w:eastAsia="Times New Roman"/>
        </w:rPr>
      </w:pPr>
    </w:p>
    <w:p w:rsidRPr="00D10380" w:rsidR="00BD2F84" w:rsidP="7DC65453" w:rsidRDefault="00BD2F84" w14:paraId="13C37DEA" w14:textId="77777777">
      <w:pPr>
        <w:widowControl w:val="1"/>
        <w:shd w:val="clear" w:color="auto" w:fill="FFFFFF" w:themeFill="background1"/>
        <w:spacing w:before="0" w:beforeAutospacing="on" w:after="0" w:afterAutospacing="on" w:line="360" w:lineRule="auto"/>
        <w:ind w:firstLine="851"/>
        <w:rPr>
          <w:rFonts w:eastAsia="Times New Roman"/>
        </w:rPr>
      </w:pPr>
      <w:r w:rsidRPr="7DC65453" w:rsidR="7DC65453">
        <w:rPr>
          <w:rFonts w:eastAsia="Times New Roman"/>
        </w:rPr>
        <w:t>1. Cérebro Eletrônico;</w:t>
      </w:r>
    </w:p>
    <w:p w:rsidRPr="00D10380" w:rsidR="00BD2F84" w:rsidDel="00D10380" w:rsidP="7DC65453" w:rsidRDefault="00BD2F84" w14:paraId="4DC2234B" w14:textId="77777777">
      <w:pPr>
        <w:widowControl w:val="1"/>
        <w:shd w:val="clear" w:color="auto" w:fill="FFFFFF" w:themeFill="background1"/>
        <w:spacing w:before="0" w:beforeAutospacing="on" w:after="0" w:afterAutospacing="on" w:line="360" w:lineRule="auto"/>
        <w:ind w:firstLine="851"/>
        <w:rPr>
          <w:del w:author="aparecida.silva.ferreira@escola.pr.gov.br" w:date="2023-05-23T00:58:00Z" w:id="761293279"/>
          <w:rFonts w:eastAsia="Times New Roman"/>
          <w:rPrChange w:author="aparecida.silva.ferreira@escola.pr.gov.br" w:date="2023-05-23T00:57:00Z" w:id="155654673">
            <w:rPr>
              <w:del w:author="aparecida.silva.ferreira@escola.pr.gov.br" w:date="2023-05-23T00:58:00Z" w:id="603541306"/>
              <w:rFonts w:eastAsia="Times New Roman"/>
              <w:color w:val="222222"/>
            </w:rPr>
          </w:rPrChange>
        </w:rPr>
      </w:pPr>
    </w:p>
    <w:p w:rsidRPr="00D10380" w:rsidR="00BD2F84" w:rsidP="7DC65453" w:rsidRDefault="00BD2F84" w14:paraId="2BD0D14F" w14:textId="77777777">
      <w:pPr>
        <w:widowControl w:val="1"/>
        <w:shd w:val="clear" w:color="auto" w:fill="FFFFFF" w:themeFill="background1"/>
        <w:spacing w:before="0" w:beforeAutospacing="on" w:after="0" w:afterAutospacing="on" w:line="360" w:lineRule="auto"/>
        <w:ind w:firstLine="851"/>
        <w:rPr>
          <w:rFonts w:eastAsia="Times New Roman"/>
        </w:rPr>
      </w:pPr>
      <w:r w:rsidRPr="7DC65453" w:rsidR="7DC65453">
        <w:rPr>
          <w:rFonts w:eastAsia="Times New Roman"/>
        </w:rPr>
        <w:t>2. Computador;</w:t>
      </w:r>
    </w:p>
    <w:p w:rsidRPr="00D10380" w:rsidR="00BD2F84" w:rsidDel="00D10380" w:rsidP="7DC65453" w:rsidRDefault="00BD2F84" w14:paraId="04FA8E1B" w14:textId="77777777">
      <w:pPr>
        <w:widowControl w:val="1"/>
        <w:shd w:val="clear" w:color="auto" w:fill="FFFFFF" w:themeFill="background1"/>
        <w:spacing w:before="0" w:beforeAutospacing="on" w:after="0" w:afterAutospacing="on" w:line="360" w:lineRule="auto"/>
        <w:ind w:firstLine="851"/>
        <w:rPr>
          <w:del w:author="aparecida.silva.ferreira@escola.pr.gov.br" w:date="2023-05-23T00:58:00Z" w:id="163698630"/>
          <w:rFonts w:eastAsia="Times New Roman"/>
          <w:rPrChange w:author="aparecida.silva.ferreira@escola.pr.gov.br" w:date="2023-05-23T00:57:00Z" w:id="879192956">
            <w:rPr>
              <w:del w:author="aparecida.silva.ferreira@escola.pr.gov.br" w:date="2023-05-23T00:58:00Z" w:id="873254839"/>
              <w:rFonts w:eastAsia="Times New Roman"/>
              <w:color w:val="222222"/>
            </w:rPr>
          </w:rPrChange>
        </w:rPr>
      </w:pPr>
    </w:p>
    <w:p w:rsidRPr="00D10380" w:rsidR="00BD2F84" w:rsidP="7DC65453" w:rsidRDefault="00BD2F84" w14:paraId="1B2A6373" w14:textId="77777777">
      <w:pPr>
        <w:widowControl w:val="1"/>
        <w:shd w:val="clear" w:color="auto" w:fill="FFFFFF" w:themeFill="background1"/>
        <w:spacing w:before="0" w:beforeAutospacing="on" w:after="0" w:afterAutospacing="on" w:line="360" w:lineRule="auto"/>
        <w:ind w:firstLine="851"/>
        <w:rPr>
          <w:rFonts w:eastAsia="Times New Roman"/>
        </w:rPr>
      </w:pPr>
      <w:r w:rsidRPr="7DC65453" w:rsidR="7DC65453">
        <w:rPr>
          <w:rFonts w:eastAsia="Times New Roman"/>
        </w:rPr>
        <w:t>3. Processamento de Dados;</w:t>
      </w:r>
    </w:p>
    <w:p w:rsidRPr="00D10380" w:rsidR="00BD2F84" w:rsidDel="00D10380" w:rsidP="7DC65453" w:rsidRDefault="00BD2F84" w14:paraId="4435EAC0" w14:textId="77777777">
      <w:pPr>
        <w:widowControl w:val="1"/>
        <w:shd w:val="clear" w:color="auto" w:fill="FFFFFF" w:themeFill="background1"/>
        <w:spacing w:before="0" w:beforeAutospacing="on" w:after="0" w:afterAutospacing="on" w:line="360" w:lineRule="auto"/>
        <w:ind w:firstLine="851"/>
        <w:rPr>
          <w:del w:author="aparecida.silva.ferreira@escola.pr.gov.br" w:date="2023-05-23T00:58:00Z" w:id="1900169881"/>
          <w:rFonts w:eastAsia="Times New Roman"/>
          <w:rPrChange w:author="aparecida.silva.ferreira@escola.pr.gov.br" w:date="2023-05-23T00:57:00Z" w:id="624665680">
            <w:rPr>
              <w:del w:author="aparecida.silva.ferreira@escola.pr.gov.br" w:date="2023-05-23T00:58:00Z" w:id="701429345"/>
              <w:rFonts w:eastAsia="Times New Roman"/>
              <w:color w:val="222222"/>
            </w:rPr>
          </w:rPrChange>
        </w:rPr>
      </w:pPr>
    </w:p>
    <w:p w:rsidRPr="00D10380" w:rsidR="00BD2F84" w:rsidP="7DC65453" w:rsidRDefault="00BD2F84" w14:paraId="637B9586" w14:textId="77777777">
      <w:pPr>
        <w:widowControl w:val="1"/>
        <w:shd w:val="clear" w:color="auto" w:fill="FFFFFF" w:themeFill="background1"/>
        <w:spacing w:before="0" w:beforeAutospacing="on" w:after="0" w:afterAutospacing="on" w:line="360" w:lineRule="auto"/>
        <w:ind w:firstLine="851"/>
        <w:rPr>
          <w:rFonts w:eastAsia="Times New Roman"/>
        </w:rPr>
      </w:pPr>
      <w:r w:rsidRPr="7DC65453" w:rsidR="7DC65453">
        <w:rPr>
          <w:rFonts w:eastAsia="Times New Roman"/>
        </w:rPr>
        <w:t>4. Informática;</w:t>
      </w:r>
    </w:p>
    <w:p w:rsidRPr="00D10380" w:rsidR="00BD2F84" w:rsidDel="00D10380" w:rsidP="7DC65453" w:rsidRDefault="00BD2F84" w14:paraId="1724245A" w14:textId="77777777">
      <w:pPr>
        <w:widowControl w:val="1"/>
        <w:shd w:val="clear" w:color="auto" w:fill="FFFFFF" w:themeFill="background1"/>
        <w:spacing w:before="0" w:beforeAutospacing="on" w:after="0" w:afterAutospacing="on" w:line="360" w:lineRule="auto"/>
        <w:ind w:firstLine="851"/>
        <w:rPr>
          <w:del w:author="aparecida.silva.ferreira@escola.pr.gov.br" w:date="2023-05-23T00:58:00Z" w:id="125093465"/>
          <w:rFonts w:eastAsia="Times New Roman"/>
          <w:rPrChange w:author="aparecida.silva.ferreira@escola.pr.gov.br" w:date="2023-05-23T00:57:00Z" w:id="2037294392">
            <w:rPr>
              <w:del w:author="aparecida.silva.ferreira@escola.pr.gov.br" w:date="2023-05-23T00:58:00Z" w:id="1696964528"/>
              <w:rFonts w:eastAsia="Times New Roman"/>
              <w:color w:val="222222"/>
            </w:rPr>
          </w:rPrChange>
        </w:rPr>
      </w:pPr>
    </w:p>
    <w:p w:rsidRPr="00D10380" w:rsidR="00BD2F84" w:rsidP="7DC65453" w:rsidRDefault="00BD2F84" w14:paraId="60934F09" w14:textId="77777777">
      <w:pPr>
        <w:widowControl w:val="1"/>
        <w:shd w:val="clear" w:color="auto" w:fill="FFFFFF" w:themeFill="background1"/>
        <w:spacing w:before="0" w:beforeAutospacing="on" w:after="0" w:afterAutospacing="on" w:line="360" w:lineRule="auto"/>
        <w:ind w:firstLine="851"/>
        <w:rPr>
          <w:rFonts w:eastAsia="Times New Roman"/>
        </w:rPr>
      </w:pPr>
      <w:r w:rsidRPr="7DC65453" w:rsidR="7DC65453">
        <w:rPr>
          <w:rFonts w:eastAsia="Times New Roman"/>
        </w:rPr>
        <w:t>5. Engenharia da Informação;</w:t>
      </w:r>
    </w:p>
    <w:p w:rsidRPr="00D10380" w:rsidR="00BD2F84" w:rsidDel="00D10380" w:rsidP="7DC65453" w:rsidRDefault="00BD2F84" w14:paraId="0E4BEAE8" w14:textId="77777777">
      <w:pPr>
        <w:widowControl w:val="1"/>
        <w:shd w:val="clear" w:color="auto" w:fill="FFFFFF" w:themeFill="background1"/>
        <w:spacing w:before="0" w:beforeAutospacing="on" w:after="0" w:afterAutospacing="on" w:line="360" w:lineRule="auto"/>
        <w:ind w:firstLine="851"/>
        <w:rPr>
          <w:del w:author="aparecida.silva.ferreira@escola.pr.gov.br" w:date="2023-05-23T00:58:00Z" w:id="1440157223"/>
          <w:rFonts w:eastAsia="Times New Roman"/>
          <w:rPrChange w:author="aparecida.silva.ferreira@escola.pr.gov.br" w:date="2023-05-23T00:57:00Z" w:id="1651155744">
            <w:rPr>
              <w:del w:author="aparecida.silva.ferreira@escola.pr.gov.br" w:date="2023-05-23T00:58:00Z" w:id="1144221297"/>
              <w:rFonts w:eastAsia="Times New Roman"/>
              <w:color w:val="222222"/>
            </w:rPr>
          </w:rPrChange>
        </w:rPr>
      </w:pPr>
    </w:p>
    <w:p w:rsidRPr="00D10380" w:rsidR="00BD2F84" w:rsidP="7DC65453" w:rsidRDefault="00BD2F84" w14:paraId="117F8992" w14:textId="77777777">
      <w:pPr>
        <w:widowControl w:val="1"/>
        <w:shd w:val="clear" w:color="auto" w:fill="FFFFFF" w:themeFill="background1"/>
        <w:spacing w:before="0" w:beforeAutospacing="on" w:after="0" w:afterAutospacing="on" w:line="360" w:lineRule="auto"/>
        <w:ind w:firstLine="851"/>
        <w:rPr>
          <w:rFonts w:eastAsia="Times New Roman"/>
        </w:rPr>
      </w:pPr>
      <w:r w:rsidRPr="7DC65453" w:rsidR="7DC65453">
        <w:rPr>
          <w:rFonts w:eastAsia="Times New Roman"/>
        </w:rPr>
        <w:t>6. Sistemas de Informação;</w:t>
      </w:r>
    </w:p>
    <w:p w:rsidRPr="00D10380" w:rsidR="00BD2F84" w:rsidDel="00D10380" w:rsidP="7DC65453" w:rsidRDefault="00BD2F84" w14:paraId="64CD5DDC" w14:textId="77777777">
      <w:pPr>
        <w:widowControl w:val="1"/>
        <w:shd w:val="clear" w:color="auto" w:fill="FFFFFF" w:themeFill="background1"/>
        <w:spacing w:before="0" w:beforeAutospacing="on" w:after="0" w:afterAutospacing="on" w:line="360" w:lineRule="auto"/>
        <w:ind w:firstLine="851"/>
        <w:rPr>
          <w:del w:author="aparecida.silva.ferreira@escola.pr.gov.br" w:date="2023-05-23T00:58:00Z" w:id="1143674459"/>
          <w:rFonts w:eastAsia="Times New Roman"/>
          <w:rPrChange w:author="aparecida.silva.ferreira@escola.pr.gov.br" w:date="2023-05-23T00:57:00Z" w:id="466563569">
            <w:rPr>
              <w:del w:author="aparecida.silva.ferreira@escola.pr.gov.br" w:date="2023-05-23T00:58:00Z" w:id="1923543044"/>
              <w:rFonts w:eastAsia="Times New Roman"/>
              <w:color w:val="222222"/>
            </w:rPr>
          </w:rPrChange>
        </w:rPr>
      </w:pPr>
    </w:p>
    <w:p w:rsidRPr="00D10380" w:rsidR="00BD2F84" w:rsidP="7DC65453" w:rsidRDefault="00BD2F84" w14:paraId="3596A720" w14:textId="77777777">
      <w:pPr>
        <w:widowControl w:val="1"/>
        <w:shd w:val="clear" w:color="auto" w:fill="FFFFFF" w:themeFill="background1"/>
        <w:spacing w:before="0" w:beforeAutospacing="on" w:after="0" w:afterAutospacing="on" w:line="360" w:lineRule="auto"/>
        <w:ind w:firstLine="851"/>
        <w:rPr>
          <w:rFonts w:eastAsia="Times New Roman"/>
        </w:rPr>
      </w:pPr>
      <w:r w:rsidRPr="7DC65453" w:rsidR="7DC65453">
        <w:rPr>
          <w:rFonts w:eastAsia="Times New Roman"/>
        </w:rPr>
        <w:t>7. Tecnologia da Informação.</w:t>
      </w:r>
    </w:p>
    <w:p w:rsidRPr="00D10380" w:rsidR="00BD2F84" w:rsidDel="00D10380" w:rsidP="7DC65453" w:rsidRDefault="00BD2F84" w14:paraId="6F96472C" w14:textId="77777777">
      <w:pPr>
        <w:widowControl w:val="1"/>
        <w:shd w:val="clear" w:color="auto" w:fill="FFFFFF" w:themeFill="background1"/>
        <w:spacing w:before="0" w:beforeAutospacing="on" w:after="0" w:afterAutospacing="on" w:line="360" w:lineRule="auto"/>
        <w:ind w:firstLine="851"/>
        <w:rPr>
          <w:del w:author="aparecida.silva.ferreira@escola.pr.gov.br" w:date="2023-05-23T00:58:00Z" w:id="261974067"/>
          <w:rFonts w:eastAsia="Times New Roman"/>
          <w:rPrChange w:author="aparecida.silva.ferreira@escola.pr.gov.br" w:date="2023-05-23T00:57:00Z" w:id="1696780961">
            <w:rPr>
              <w:del w:author="aparecida.silva.ferreira@escola.pr.gov.br" w:date="2023-05-23T00:58:00Z" w:id="206618710"/>
              <w:rFonts w:eastAsia="Times New Roman"/>
              <w:color w:val="222222"/>
            </w:rPr>
          </w:rPrChange>
        </w:rPr>
      </w:pPr>
    </w:p>
    <w:p w:rsidR="009025BD" w:rsidP="7DC65453" w:rsidRDefault="00BD2F84" w14:paraId="733546F0" w14:textId="77777777">
      <w:pPr>
        <w:widowControl w:val="1"/>
        <w:shd w:val="clear" w:color="auto" w:fill="FFFFFF" w:themeFill="background1"/>
        <w:spacing w:before="0" w:beforeAutospacing="on" w:after="0" w:afterAutospacing="on" w:line="360" w:lineRule="auto"/>
        <w:ind w:firstLine="851"/>
        <w:rPr>
          <w:rFonts w:eastAsia="Times New Roman"/>
          <w:color w:val="222222"/>
        </w:rPr>
      </w:pPr>
      <w:r w:rsidRPr="7DC65453" w:rsidR="7DC65453">
        <w:rPr>
          <w:rFonts w:eastAsia="Times New Roman"/>
        </w:rPr>
        <w:t xml:space="preserve">Esses termos são praticamente sinônimos, exceto pelo fato de que os últimos são mais abrangentes, talvez até demais. Por exemplo, o jornalista e o juiz lidam tipicamente com (complexos) Sistemas de Informação, mesmo que não usem computadores. No entanto, o assunto Jornalismo e Direito não são incluídos em Sistemas de Informação. Na prática, sistemas e tecnologia têm sido mais associados à Engenharia. Junto com qualquer tecnologia, sempre vem a terminologia, que acaba com o tempo se incorporando à língua, como leiaute, futebol, deletar, online, know-how, feeling e tantas outras. Felizmente, nós, brasileiros, não somos tão radicais quanto os franceses, que resolveram traduzir todos os termos de informática, criando palavras como material para hardware, </w:t>
      </w:r>
      <w:r w:rsidRPr="7DC65453" w:rsidR="7DC65453">
        <w:rPr>
          <w:rFonts w:eastAsia="Times New Roman"/>
        </w:rPr>
        <w:t>logiciel</w:t>
      </w:r>
      <w:r w:rsidRPr="7DC65453" w:rsidR="7DC65453">
        <w:rPr>
          <w:rFonts w:eastAsia="Times New Roman"/>
        </w:rPr>
        <w:t xml:space="preserve"> para software, octeto para byte etc. Alguns tentaram fazer o mesmo no Brasil ao criar, entre outras,</w:t>
      </w:r>
      <w:r w:rsidRPr="7DC65453" w:rsidR="7DC65453">
        <w:rPr>
          <w:rFonts w:eastAsia="Times New Roman"/>
          <w:color w:val="222222"/>
        </w:rPr>
        <w:t xml:space="preserve"> </w:t>
      </w:r>
      <w:r w:rsidRPr="7DC65453" w:rsidR="7DC65453">
        <w:rPr>
          <w:rFonts w:eastAsia="Times New Roman"/>
          <w:color w:val="222222"/>
        </w:rPr>
        <w:t>logicial</w:t>
      </w:r>
      <w:r w:rsidRPr="7DC65453" w:rsidR="7DC65453">
        <w:rPr>
          <w:rFonts w:eastAsia="Times New Roman"/>
          <w:color w:val="222222"/>
        </w:rPr>
        <w:t xml:space="preserve"> e octeto, palavras que não são usadas por profissionais de </w:t>
      </w:r>
      <w:r w:rsidRPr="7DC65453" w:rsidR="7DC65453">
        <w:rPr>
          <w:rFonts w:eastAsia="Times New Roman"/>
          <w:color w:val="222222"/>
        </w:rPr>
        <w:t>Tl</w:t>
      </w:r>
      <w:r w:rsidRPr="7DC65453" w:rsidR="7DC65453">
        <w:rPr>
          <w:rFonts w:eastAsia="Times New Roman"/>
          <w:color w:val="222222"/>
        </w:rPr>
        <w:t>. Na França, chegou mesmo a ser proibido haver sites em inglês, o que acabou afugentando compradores internacionais.</w:t>
      </w:r>
    </w:p>
    <w:p w:rsidRPr="00BD2F84" w:rsidR="00BD2F84" w:rsidP="7DC65453" w:rsidRDefault="00BD2F84" w14:paraId="5DEF4B03" w14:textId="709F87FF">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O que queremos dizer com front-</w:t>
      </w:r>
      <w:r w:rsidRPr="7DC65453" w:rsidR="7DC65453">
        <w:rPr>
          <w:rFonts w:eastAsia="Times New Roman"/>
          <w:color w:val="222222"/>
        </w:rPr>
        <w:t>end</w:t>
      </w:r>
      <w:r w:rsidRPr="7DC65453" w:rsidR="7DC65453">
        <w:rPr>
          <w:rFonts w:eastAsia="Times New Roman"/>
          <w:color w:val="222222"/>
        </w:rPr>
        <w:t>? Não há uma única definição. Para os fins desta pesquisa, consideramos o front-</w:t>
      </w:r>
      <w:r w:rsidRPr="7DC65453" w:rsidR="7DC65453">
        <w:rPr>
          <w:rFonts w:eastAsia="Times New Roman"/>
          <w:color w:val="222222"/>
        </w:rPr>
        <w:t>end</w:t>
      </w:r>
      <w:r w:rsidRPr="7DC65453" w:rsidR="7DC65453">
        <w:rPr>
          <w:rFonts w:eastAsia="Times New Roman"/>
          <w:color w:val="222222"/>
        </w:rPr>
        <w:t xml:space="preserve"> como a(s) fase(s) de emergência preliminar do projeto </w:t>
      </w:r>
      <w:r w:rsidRPr="7DC65453" w:rsidR="7DC65453">
        <w:rPr>
          <w:rFonts w:eastAsia="Times New Roman"/>
          <w:color w:val="222222"/>
        </w:rPr>
        <w:t>Morris, (2011)</w:t>
      </w:r>
      <w:r w:rsidRPr="7DC65453" w:rsidR="7DC65453">
        <w:rPr>
          <w:rFonts w:eastAsia="Times New Roman"/>
          <w:color w:val="222222"/>
        </w:rPr>
        <w:t>. Na prática, parece haver dois usos comuns do termo. A mais simples é a coleta de requisitos do usuário, do sistema, do negócio e outros, terminando na aceitação 'formal' desses requisitos pelo patrocinador e pela equipe do projeto. Na realidade, porém, o front-</w:t>
      </w:r>
      <w:r w:rsidRPr="7DC65453" w:rsidR="7DC65453">
        <w:rPr>
          <w:rFonts w:eastAsia="Times New Roman"/>
          <w:color w:val="222222"/>
        </w:rPr>
        <w:t>end</w:t>
      </w:r>
      <w:r w:rsidRPr="7DC65453" w:rsidR="7DC65453">
        <w:rPr>
          <w:rFonts w:eastAsia="Times New Roman"/>
          <w:color w:val="222222"/>
        </w:rPr>
        <w:t xml:space="preserve"> da maioria dos projetos envolve muito mais trabalho do que isso implica.</w:t>
      </w:r>
    </w:p>
    <w:p w:rsidRPr="00BD2F84" w:rsidR="00BD2F84" w:rsidP="7DC65453" w:rsidRDefault="00BD2F84" w14:paraId="401DAC99" w14:textId="320C97C5">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O front-</w:t>
      </w:r>
      <w:r w:rsidRPr="7DC65453" w:rsidR="7DC65453">
        <w:rPr>
          <w:rFonts w:eastAsia="Times New Roman"/>
          <w:color w:val="222222"/>
        </w:rPr>
        <w:t>end</w:t>
      </w:r>
      <w:r w:rsidRPr="7DC65453" w:rsidR="7DC65453">
        <w:rPr>
          <w:rFonts w:eastAsia="Times New Roman"/>
          <w:color w:val="222222"/>
        </w:rPr>
        <w:t>, nesta segunda visão mais ampla, é frequentemente considerado como '</w:t>
      </w:r>
      <w:r w:rsidRPr="7DC65453" w:rsidR="7DC65453">
        <w:rPr>
          <w:rFonts w:eastAsia="Times New Roman"/>
          <w:color w:val="222222"/>
        </w:rPr>
        <w:t>fuzzy</w:t>
      </w:r>
      <w:r w:rsidRPr="7DC65453" w:rsidR="7DC65453">
        <w:rPr>
          <w:rFonts w:eastAsia="Times New Roman"/>
          <w:color w:val="222222"/>
        </w:rPr>
        <w:t xml:space="preserve">' Kim e </w:t>
      </w:r>
      <w:r w:rsidRPr="7DC65453" w:rsidR="7DC65453">
        <w:rPr>
          <w:rFonts w:eastAsia="Times New Roman"/>
          <w:color w:val="222222"/>
        </w:rPr>
        <w:t>Wilemon</w:t>
      </w:r>
      <w:r w:rsidRPr="7DC65453" w:rsidR="7DC65453">
        <w:rPr>
          <w:rFonts w:eastAsia="Times New Roman"/>
          <w:color w:val="222222"/>
        </w:rPr>
        <w:t>,(</w:t>
      </w:r>
      <w:r w:rsidRPr="7DC65453" w:rsidR="7DC65453">
        <w:rPr>
          <w:rFonts w:eastAsia="Times New Roman"/>
          <w:color w:val="222222"/>
        </w:rPr>
        <w:t>2002)</w:t>
      </w:r>
      <w:r w:rsidRPr="7DC65453" w:rsidR="7DC65453">
        <w:rPr>
          <w:rFonts w:eastAsia="Times New Roman"/>
          <w:color w:val="222222"/>
        </w:rPr>
        <w:t>, e começa com a autorização pela gestão do dispêndio de tempo, dinheiro e esforço para desenvolver a definição do projeto. Para ser mais preciso, é o patrocinador diretamente ou a administração do patrocinador que fornece esta autorização, pois o patrocinador é o titular do caso de negócios, conforme claramente implícito na seguinte citação de um órgão governamental altamente influente do Reino Unido:</w:t>
      </w:r>
    </w:p>
    <w:p w:rsidRPr="00BD2F84" w:rsidR="00BD2F84" w:rsidP="7DC65453" w:rsidRDefault="00BD2F84" w14:paraId="4D7342BF" w14:textId="158F9D5E">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O SRO [Proprietário Responsável Sênior] é o indivíduo responsável por garantir que um programa de mudança ou um projeto atenda aos seus objetivos e entregue os benefícios projetados. O SRO deve ser o proprietário da mudança geral de negócios que está sendo apoiada pelo projeto e deve garantir que a mudança mantenha seu foco de negócios, tenha autoridade clara e que o contexto, incluindo riscos, seja gerenciado ativamente. Esse indivíduo deve ser sério e deve assumir a responsabilidade pessoal pela entrega bem-sucedida do projeto. Eles devem ser reconhecidos como proprietários em toda a organização. </w:t>
      </w:r>
      <w:r w:rsidRPr="7DC65453" w:rsidR="7DC65453">
        <w:rPr>
          <w:rFonts w:eastAsia="Times New Roman"/>
          <w:color w:val="222222"/>
        </w:rPr>
        <w:t>OGC, (2007,</w:t>
      </w:r>
      <w:r w:rsidRPr="7DC65453" w:rsidR="7DC65453">
        <w:rPr>
          <w:rFonts w:eastAsia="Times New Roman"/>
          <w:color w:val="222222"/>
        </w:rPr>
        <w:t xml:space="preserve"> pág. 5)</w:t>
      </w:r>
    </w:p>
    <w:p w:rsidR="00BD2F84" w:rsidP="7DC65453" w:rsidRDefault="00BD2F84" w14:paraId="59D47912" w14:textId="59D0B0C9">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B</w:t>
      </w:r>
      <w:r w:rsidRPr="7DC65453" w:rsidR="7DC65453">
        <w:rPr>
          <w:rFonts w:eastAsia="Times New Roman"/>
          <w:color w:val="222222"/>
        </w:rPr>
        <w:t>ack end</w:t>
      </w:r>
      <w:r w:rsidRPr="7DC65453" w:rsidR="7DC65453">
        <w:rPr>
          <w:rFonts w:eastAsia="Times New Roman"/>
          <w:color w:val="222222"/>
        </w:rPr>
        <w:t xml:space="preserve"> O ambiente R fornece uma plataforma natural para o desenvolvimento de novos métodos estatísticos devido à expressividade matemática da linguagem, ao grande número de bibliotecas existentes e à ativa comunidade de desenvolvedores. Uma desvantagem do R, no entanto, é a curva de aprendizado; a programação é um impedimento para usuários não técnicos, que normalmente preferem interfaces gráficas de usuário (</w:t>
      </w:r>
      <w:r w:rsidRPr="7DC65453" w:rsidR="7DC65453">
        <w:rPr>
          <w:rFonts w:eastAsia="Times New Roman"/>
          <w:color w:val="222222"/>
        </w:rPr>
        <w:t>GUIs</w:t>
      </w:r>
      <w:r w:rsidRPr="7DC65453" w:rsidR="7DC65453">
        <w:rPr>
          <w:rFonts w:eastAsia="Times New Roman"/>
          <w:color w:val="222222"/>
        </w:rPr>
        <w:t>) a ambientes de linha de comando. Assim, enquanto os estatísticos desenvolvem novos métodos em R, os profissionais geralmente ficam para trás em termos das técnicas estatísticas que usam, pois dependem de aplicativos GUI. A meta análise é um exemplo instrutivo; métodos de meta-análise de ponta são muitas vezes ignorados pela esmagadora maioria dos profissionais, em parte porque eles não têm uma maneira fácil de aplicá-los. Este artigo propõe uma estratégia para fechar a lacuna entre o estado da ciência estatística e o que é aplicado na prática. Apresentamos um software de meta-análise de código aberto que usa R como mecanismo estatístico subjacente e Python para a GUI. Apresentamos uma estrutura que permite aos metodologistas implementar novos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e Python para a GUI. Apresentamos uma estrutura que permite aos metodologistas implementar novos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e Python para a GUI. Apresentamos uma estrutura que permite aos metodologistas implementar novos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w:t>
      </w:r>
    </w:p>
    <w:p w:rsidRPr="009025BD" w:rsidR="009025BD" w:rsidP="00D10380" w:rsidRDefault="009025BD" w14:paraId="47357FA8" w14:textId="77777777">
      <w:pPr>
        <w:widowControl/>
        <w:shd w:val="clear" w:color="auto" w:fill="FFFFFF"/>
        <w:spacing w:line="360" w:lineRule="auto"/>
        <w:ind w:firstLine="851"/>
        <w:rPr>
          <w:rFonts w:eastAsia="Times New Roman"/>
          <w:color w:val="222222"/>
        </w:rPr>
      </w:pPr>
      <w:r w:rsidRPr="009025BD">
        <w:rPr>
          <w:rFonts w:eastAsia="Times New Roman"/>
          <w:color w:val="222222"/>
        </w:rPr>
        <w:t> HTML</w:t>
      </w:r>
      <w:r>
        <w:rPr>
          <w:rFonts w:eastAsia="Times New Roman"/>
          <w:color w:val="222222"/>
        </w:rPr>
        <w:t xml:space="preserve"> </w:t>
      </w:r>
      <w:r w:rsidRPr="009025BD">
        <w:rPr>
          <w:rFonts w:eastAsia="Times New Roman"/>
          <w:color w:val="222222"/>
        </w:rPr>
        <w:t xml:space="preserve">Web é uma palavra inglesa que significa </w:t>
      </w:r>
      <w:proofErr w:type="spellStart"/>
      <w:r w:rsidRPr="009025BD">
        <w:rPr>
          <w:rFonts w:eastAsia="Times New Roman"/>
          <w:color w:val="222222"/>
        </w:rPr>
        <w:t>scia</w:t>
      </w:r>
      <w:proofErr w:type="spellEnd"/>
      <w:r w:rsidRPr="009025BD">
        <w:rPr>
          <w:rFonts w:eastAsia="Times New Roman"/>
          <w:color w:val="222222"/>
        </w:rPr>
        <w:t>, e em internet é usada para designar abreviadamente a rede mundial de computadores cujo funcionamento assemelha-se a uma imensa teia de aranha, interligando computadores no mundo inteiro</w:t>
      </w:r>
    </w:p>
    <w:p w:rsidRPr="009025BD" w:rsidR="009025BD" w:rsidP="7DC65453" w:rsidRDefault="00D10380" w14:paraId="43673B8D" w14:textId="619C4C72">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HTMLé</w:t>
      </w:r>
      <w:r w:rsidRPr="7DC65453" w:rsidR="7DC65453">
        <w:rPr>
          <w:rFonts w:eastAsia="Times New Roman"/>
          <w:color w:val="222222"/>
        </w:rPr>
        <w:t xml:space="preserve"> a abreviação para Hyper </w:t>
      </w:r>
      <w:r w:rsidRPr="7DC65453" w:rsidR="7DC65453">
        <w:rPr>
          <w:rFonts w:eastAsia="Times New Roman"/>
          <w:color w:val="222222"/>
        </w:rPr>
        <w:t>Text</w:t>
      </w:r>
      <w:r w:rsidRPr="7DC65453" w:rsidR="7DC65453">
        <w:rPr>
          <w:rFonts w:eastAsia="Times New Roman"/>
          <w:color w:val="222222"/>
        </w:rPr>
        <w:t xml:space="preserve"> Markup </w:t>
      </w:r>
      <w:r w:rsidRPr="7DC65453" w:rsidR="7DC65453">
        <w:rPr>
          <w:rFonts w:eastAsia="Times New Roman"/>
          <w:color w:val="222222"/>
        </w:rPr>
        <w:t>Language</w:t>
      </w:r>
      <w:r w:rsidRPr="7DC65453" w:rsidR="7DC65453">
        <w:rPr>
          <w:rFonts w:eastAsia="Times New Roman"/>
          <w:color w:val="222222"/>
        </w:rPr>
        <w:t xml:space="preserve">, grafia em </w:t>
      </w:r>
      <w:ins w:author="Usuário Convidado" w:date="2023-07-18T19:53:47.518Z" w:id="593773515">
        <w:r w:rsidRPr="7DC65453" w:rsidR="7DC65453">
          <w:rPr>
            <w:rFonts w:eastAsia="Times New Roman"/>
            <w:color w:val="222222"/>
          </w:rPr>
          <w:t>inglês</w:t>
        </w:r>
      </w:ins>
      <w:r w:rsidRPr="7DC65453" w:rsidR="7DC65453">
        <w:rPr>
          <w:rFonts w:eastAsia="Times New Roman"/>
          <w:color w:val="222222"/>
        </w:rPr>
        <w:t xml:space="preserve"> que, no jargão da internet, foi traduzido para Linguagem de Marcação para </w:t>
      </w:r>
      <w:r w:rsidRPr="7DC65453" w:rsidR="7DC65453">
        <w:rPr>
          <w:rFonts w:eastAsia="Times New Roman"/>
          <w:color w:val="222222"/>
        </w:rPr>
        <w:t>Hiperire</w:t>
      </w:r>
      <w:r w:rsidRPr="7DC65453" w:rsidR="7DC65453">
        <w:rPr>
          <w:rFonts w:eastAsia="Times New Roman"/>
          <w:color w:val="222222"/>
        </w:rPr>
        <w:t xml:space="preserve"> que se destina a escrever documentos que possam ser lidos por softwares genericamente. </w:t>
      </w:r>
      <w:r w:rsidRPr="7DC65453" w:rsidR="7DC65453">
        <w:rPr>
          <w:rFonts w:eastAsia="Times New Roman"/>
          <w:color w:val="222222"/>
        </w:rPr>
        <w:t>Construindo Sites com CSS e (X)HTML. Sites controlados por folhas de estilo...</w:t>
      </w:r>
    </w:p>
    <w:p w:rsidRPr="009025BD" w:rsidR="009025BD" w:rsidP="7DC65453" w:rsidRDefault="009025BD" w14:paraId="6A6455D4" w14:textId="1E3CF48B">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Histórico e XHTML chamados de agentes de usuário. Um navegador, um leitor de sela e um robô de busca são exemplos de agente de usuário. Procure a maior </w:t>
      </w:r>
      <w:r w:rsidRPr="7DC65453" w:rsidR="7DC65453">
        <w:rPr>
          <w:rFonts w:eastAsia="Times New Roman"/>
          <w:color w:val="222222"/>
        </w:rPr>
        <w:t>eBookstore</w:t>
      </w:r>
      <w:r w:rsidRPr="7DC65453" w:rsidR="7DC65453">
        <w:rPr>
          <w:rFonts w:eastAsia="Times New Roman"/>
          <w:color w:val="222222"/>
        </w:rPr>
        <w:t xml:space="preserve"> do mundo e comece a ler hoje na </w:t>
      </w:r>
      <w:r w:rsidRPr="7DC65453" w:rsidR="7DC65453">
        <w:rPr>
          <w:rFonts w:eastAsia="Times New Roman"/>
          <w:color w:val="222222"/>
        </w:rPr>
        <w:t>web</w:t>
      </w:r>
      <w:r w:rsidRPr="7DC65453" w:rsidR="7DC65453">
        <w:rPr>
          <w:rFonts w:eastAsia="Times New Roman"/>
          <w:color w:val="222222"/>
        </w:rPr>
        <w:t xml:space="preserve"> no tablet no telefone ou </w:t>
      </w:r>
      <w:r w:rsidRPr="7DC65453" w:rsidR="7DC65453">
        <w:rPr>
          <w:rFonts w:eastAsia="Times New Roman"/>
          <w:color w:val="222222"/>
        </w:rPr>
        <w:t>eReader</w:t>
      </w:r>
      <w:r w:rsidRPr="7DC65453" w:rsidR="7DC65453">
        <w:rPr>
          <w:rFonts w:eastAsia="Times New Roman"/>
          <w:color w:val="222222"/>
        </w:rPr>
        <w:t>.</w:t>
      </w:r>
    </w:p>
    <w:p w:rsidRPr="009025BD" w:rsidR="009025BD" w:rsidP="7DC65453" w:rsidRDefault="009025BD" w14:paraId="263D9C67" w14:textId="285A5A33">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A web foi inventada em 1992 por Sir Tim Berners-Lee, cuja foto é mostrada na Figura 21. Atualmente, Tim é diretor do W3C-World </w:t>
      </w:r>
      <w:r w:rsidRPr="7DC65453" w:rsidR="7DC65453">
        <w:rPr>
          <w:rFonts w:eastAsia="Times New Roman"/>
          <w:color w:val="222222"/>
        </w:rPr>
        <w:t>Wied</w:t>
      </w:r>
      <w:r w:rsidRPr="7DC65453" w:rsidR="7DC65453">
        <w:rPr>
          <w:rFonts w:eastAsia="Times New Roman"/>
          <w:color w:val="222222"/>
        </w:rPr>
        <w:t xml:space="preserve"> Web Consortium, pesquisador sênior do CSAIL-Laboratório da Ciência da Computação e Inteligência Artificial do MIT-Instituto de Tecnologia de Massachusetts-e professor de Ciência da Computação na Universidade de Southampton, na Inglaterra.</w:t>
      </w:r>
    </w:p>
    <w:p w:rsidRPr="009025BD" w:rsidR="009025BD" w:rsidP="7DC65453" w:rsidRDefault="009025BD" w14:paraId="24A5F4F6" w14:textId="1816E9E2">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Primeiro compartilhar eletronicamente seus textos e pesquisas e que tivesse a funcionalidade de interligar os documentos. Foi criada a noção web e de links como os conhecidos amplamente. Em 1990, Tim criou o protótipo de um navegador para rodar em comparadores: da </w:t>
      </w:r>
      <w:r w:rsidRPr="7DC65453" w:rsidR="7DC65453">
        <w:rPr>
          <w:rFonts w:eastAsia="Times New Roman"/>
          <w:color w:val="222222"/>
        </w:rPr>
        <w:t>Nextel</w:t>
      </w:r>
      <w:r w:rsidRPr="7DC65453" w:rsidR="7DC65453">
        <w:rPr>
          <w:rFonts w:eastAsia="Times New Roman"/>
          <w:color w:val="222222"/>
        </w:rPr>
        <w:t xml:space="preserve">, uma companhia fundada em 1985 por Steve Jobs, atual CEO da Apple O computador então usado por Tim Berners-Lee e mostrado na Figura 2.2. Inicialmente, o navegador foi chamado de WorldWide Web e, posteriormente, renomeado para Nexus, a fim de evitar confusão com a World </w:t>
      </w:r>
      <w:r w:rsidRPr="7DC65453" w:rsidR="7DC65453">
        <w:rPr>
          <w:rFonts w:eastAsia="Times New Roman"/>
          <w:color w:val="222222"/>
        </w:rPr>
        <w:t>Wide</w:t>
      </w:r>
      <w:r w:rsidRPr="7DC65453" w:rsidR="7DC65453">
        <w:rPr>
          <w:rFonts w:eastAsia="Times New Roman"/>
          <w:color w:val="222222"/>
        </w:rPr>
        <w:t xml:space="preserve"> Web Nas figuras 23 e 24 são mostrados fragmentos da interface de duas versões do navegador de Tim.</w:t>
      </w:r>
    </w:p>
    <w:p w:rsidRPr="009025BD" w:rsidR="009025BD" w:rsidP="7DC65453" w:rsidRDefault="009025BD" w14:paraId="0DB3372B" w14:textId="68CD1BDC">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O termo "</w:t>
      </w:r>
      <w:r w:rsidRPr="7DC65453" w:rsidR="7DC65453">
        <w:rPr>
          <w:rFonts w:eastAsia="Times New Roman"/>
          <w:color w:val="222222"/>
        </w:rPr>
        <w:t>ng</w:t>
      </w:r>
      <w:r w:rsidRPr="7DC65453" w:rsidR="7DC65453">
        <w:rPr>
          <w:rFonts w:eastAsia="Times New Roman"/>
          <w:color w:val="222222"/>
        </w:rPr>
        <w:t xml:space="preserve"> </w:t>
      </w:r>
      <w:r w:rsidRPr="7DC65453" w:rsidR="7DC65453">
        <w:rPr>
          <w:rFonts w:eastAsia="Times New Roman"/>
          <w:color w:val="222222"/>
        </w:rPr>
        <w:t>browser</w:t>
      </w:r>
      <w:r w:rsidRPr="7DC65453" w:rsidR="7DC65453">
        <w:rPr>
          <w:rFonts w:eastAsia="Times New Roman"/>
          <w:color w:val="222222"/>
        </w:rPr>
        <w:t xml:space="preserve">" é usado no jargão da internet para designar um programa capaz de lar e apresentar ao aluno os conteúdos de um documento web estiagem de marcação. Browser vem do verbo </w:t>
      </w:r>
      <w:r w:rsidRPr="7DC65453" w:rsidR="7DC65453">
        <w:rPr>
          <w:rFonts w:eastAsia="Times New Roman"/>
          <w:color w:val="222222"/>
        </w:rPr>
        <w:t>to</w:t>
      </w:r>
      <w:r w:rsidRPr="7DC65453" w:rsidR="7DC65453">
        <w:rPr>
          <w:rFonts w:eastAsia="Times New Roman"/>
          <w:color w:val="222222"/>
        </w:rPr>
        <w:t xml:space="preserve"> </w:t>
      </w:r>
      <w:r w:rsidRPr="7DC65453" w:rsidR="7DC65453">
        <w:rPr>
          <w:rFonts w:eastAsia="Times New Roman"/>
          <w:color w:val="222222"/>
        </w:rPr>
        <w:t>browse</w:t>
      </w:r>
      <w:r w:rsidRPr="7DC65453" w:rsidR="7DC65453">
        <w:rPr>
          <w:rFonts w:eastAsia="Times New Roman"/>
          <w:color w:val="222222"/>
        </w:rPr>
        <w:t xml:space="preserve"> que significa falar casualmente as páginas de um livro eduzido por Portugal como navegada, parando a tão bem conhecida expressão navegar na </w:t>
      </w:r>
      <w:r w:rsidRPr="7DC65453" w:rsidR="7DC65453">
        <w:rPr>
          <w:rFonts w:eastAsia="Times New Roman"/>
          <w:color w:val="222222"/>
        </w:rPr>
        <w:t>Nemer</w:t>
      </w:r>
      <w:r w:rsidRPr="7DC65453" w:rsidR="7DC65453">
        <w:rPr>
          <w:rFonts w:eastAsia="Times New Roman"/>
          <w:color w:val="222222"/>
        </w:rPr>
        <w:t xml:space="preserve"> </w:t>
      </w:r>
      <w:r w:rsidRPr="7DC65453" w:rsidR="7DC65453">
        <w:rPr>
          <w:rFonts w:eastAsia="Times New Roman"/>
          <w:color w:val="222222"/>
        </w:rPr>
        <w:t>Skol</w:t>
      </w:r>
      <w:r w:rsidRPr="7DC65453" w:rsidR="7DC65453">
        <w:rPr>
          <w:rFonts w:eastAsia="Times New Roman"/>
          <w:color w:val="222222"/>
        </w:rPr>
        <w:t xml:space="preserve"> amplos de navegadores Internet Explorer, Firefox, Opera e o </w:t>
      </w:r>
      <w:r w:rsidRPr="7DC65453" w:rsidR="7DC65453">
        <w:rPr>
          <w:rFonts w:eastAsia="Times New Roman"/>
          <w:color w:val="222222"/>
        </w:rPr>
        <w:t>Sutari</w:t>
      </w:r>
      <w:r w:rsidRPr="7DC65453" w:rsidR="7DC65453">
        <w:rPr>
          <w:rFonts w:eastAsia="Times New Roman"/>
          <w:color w:val="222222"/>
        </w:rPr>
        <w:t>, entre outros. Neste muro adotaremos o termo em sua forma.</w:t>
      </w:r>
    </w:p>
    <w:p w:rsidRPr="009025BD" w:rsidR="009025BD" w:rsidP="7DC65453" w:rsidRDefault="009025BD" w14:paraId="2F583022" w14:textId="77777777">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CSS</w:t>
      </w:r>
      <w:r w:rsidRPr="7DC65453" w:rsidR="7DC65453">
        <w:rPr>
          <w:rFonts w:eastAsia="Times New Roman"/>
          <w:color w:val="222222"/>
        </w:rPr>
        <w:t xml:space="preserve"> </w:t>
      </w:r>
      <w:r w:rsidRPr="7DC65453" w:rsidR="7DC65453">
        <w:rPr>
          <w:rFonts w:eastAsia="Times New Roman"/>
          <w:color w:val="222222"/>
        </w:rPr>
        <w:t xml:space="preserve">Neste capítulo, estudaremos as diretrizes que orientam a criação do modelo CSS Veremos os conceitos que regem o efeito casem e a herança CSS Você aprenderá a determinar a ordem de cascata e a estabelecer a diferença entre regra CSS </w:t>
      </w:r>
      <w:r w:rsidRPr="7DC65453" w:rsidR="7DC65453">
        <w:rPr>
          <w:rFonts w:eastAsia="Times New Roman"/>
          <w:color w:val="222222"/>
        </w:rPr>
        <w:t>not</w:t>
      </w:r>
      <w:r w:rsidRPr="7DC65453" w:rsidR="7DC65453">
        <w:rPr>
          <w:rFonts w:eastAsia="Times New Roman"/>
          <w:color w:val="222222"/>
        </w:rPr>
        <w:t>- mal e importante. Veremos como calcular a especificidade de seletores e qual sua importância na ordem de cascata. Apresentaremos o modelo de formatação visual dos boxes e encerraremos com o detalhamento das propriedades CSS diretamente relacionadas à estrutura visual.</w:t>
      </w:r>
    </w:p>
    <w:p w:rsidRPr="009025BD" w:rsidR="009025BD" w:rsidP="00D10380" w:rsidRDefault="009025BD" w14:paraId="653B5514" w14:textId="77777777">
      <w:pPr>
        <w:widowControl/>
        <w:shd w:val="clear" w:color="auto" w:fill="FFFFFF"/>
        <w:spacing w:line="360" w:lineRule="auto"/>
        <w:ind w:firstLine="851"/>
        <w:rPr>
          <w:rFonts w:eastAsia="Times New Roman"/>
          <w:color w:val="222222"/>
        </w:rPr>
      </w:pPr>
      <w:r w:rsidRPr="009025BD">
        <w:rPr>
          <w:rFonts w:eastAsia="Times New Roman"/>
          <w:color w:val="222222"/>
        </w:rPr>
        <w:t>4.1 Efeito cascata</w:t>
      </w:r>
    </w:p>
    <w:p w:rsidRPr="009025BD" w:rsidR="009025BD" w:rsidP="00D10380" w:rsidRDefault="009025BD" w14:paraId="303BBA1B" w14:textId="77777777">
      <w:pPr>
        <w:widowControl/>
        <w:shd w:val="clear" w:color="auto" w:fill="FFFFFF"/>
        <w:spacing w:line="360" w:lineRule="auto"/>
        <w:ind w:firstLine="851"/>
        <w:rPr>
          <w:rFonts w:eastAsia="Times New Roman"/>
          <w:color w:val="222222"/>
        </w:rPr>
      </w:pPr>
      <w:r w:rsidRPr="009025BD">
        <w:rPr>
          <w:rFonts w:eastAsia="Times New Roman"/>
          <w:color w:val="222222"/>
        </w:rPr>
        <w:t>Construindo Sites com CSS e (X)HTML. Sites controlados por folhas de estilo</w:t>
      </w:r>
    </w:p>
    <w:p w:rsidRPr="009025BD" w:rsidR="009025BD" w:rsidP="7DC65453" w:rsidRDefault="009025BD" w14:paraId="7E5F6F7A" w14:textId="6A203D29">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Você talvez já deva ser questionado a razão do termo cascata na terminologia das folhas de estilo A dinâmica de aplicação das regras de estilo pode ser comparada ao </w:t>
      </w:r>
      <w:r w:rsidRPr="7DC65453" w:rsidR="7DC65453">
        <w:rPr>
          <w:rFonts w:eastAsia="Times New Roman"/>
          <w:color w:val="222222"/>
        </w:rPr>
        <w:t>fuit</w:t>
      </w:r>
      <w:r w:rsidRPr="7DC65453" w:rsidR="7DC65453">
        <w:rPr>
          <w:rFonts w:eastAsia="Times New Roman"/>
          <w:color w:val="222222"/>
        </w:rPr>
        <w:t xml:space="preserve"> de uma case, como veremos </w:t>
      </w:r>
      <w:r w:rsidRPr="7DC65453" w:rsidR="7DC65453">
        <w:rPr>
          <w:rFonts w:eastAsia="Times New Roman"/>
          <w:color w:val="222222"/>
        </w:rPr>
        <w:t>adian</w:t>
      </w:r>
      <w:r w:rsidRPr="7DC65453" w:rsidR="7DC65453">
        <w:rPr>
          <w:rFonts w:eastAsia="Times New Roman"/>
          <w:color w:val="222222"/>
        </w:rPr>
        <w:t>te</w:t>
      </w:r>
      <w:r w:rsidRPr="7DC65453" w:rsidR="7DC65453">
        <w:rPr>
          <w:rFonts w:eastAsia="Times New Roman"/>
          <w:color w:val="222222"/>
        </w:rPr>
        <w:t>.</w:t>
      </w:r>
    </w:p>
    <w:p w:rsidRPr="009025BD" w:rsidR="009025BD" w:rsidP="00D10380" w:rsidRDefault="009025BD" w14:paraId="2E449B13" w14:textId="77777777">
      <w:pPr>
        <w:widowControl/>
        <w:shd w:val="clear" w:color="auto" w:fill="FFFFFF"/>
        <w:spacing w:line="360" w:lineRule="auto"/>
        <w:ind w:firstLine="851"/>
        <w:rPr>
          <w:rFonts w:eastAsia="Times New Roman"/>
          <w:color w:val="222222"/>
        </w:rPr>
      </w:pPr>
      <w:r w:rsidRPr="009025BD">
        <w:rPr>
          <w:rFonts w:eastAsia="Times New Roman"/>
          <w:color w:val="222222"/>
        </w:rPr>
        <w:t>Folhas de estilo em cascara são originárias de mês fontes distintas autor, usuário e agente de usuário (por exemplo o navegador).</w:t>
      </w:r>
    </w:p>
    <w:p w:rsidRPr="009025BD" w:rsidR="009025BD" w:rsidP="00D10380" w:rsidRDefault="009025BD" w14:paraId="18FDF635" w14:textId="77777777">
      <w:pPr>
        <w:widowControl/>
        <w:shd w:val="clear" w:color="auto" w:fill="FFFFFF"/>
        <w:spacing w:line="360" w:lineRule="auto"/>
        <w:ind w:firstLine="851"/>
        <w:rPr>
          <w:rFonts w:eastAsia="Times New Roman"/>
          <w:color w:val="222222"/>
        </w:rPr>
      </w:pPr>
      <w:r w:rsidRPr="009025BD">
        <w:rPr>
          <w:rFonts w:eastAsia="Times New Roman"/>
          <w:color w:val="222222"/>
        </w:rPr>
        <w:t>Neste capítulo, a ênfase é para um modelo visual, assim vamos convencionar que uso tem navegador para caracterizar um agente.</w:t>
      </w:r>
    </w:p>
    <w:p w:rsidRPr="009025BD" w:rsidR="009025BD" w:rsidP="7DC65453" w:rsidRDefault="009025BD" w14:paraId="61DAFB9C" w14:textId="0F957462">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Ao usuário é facultado criar folhas de estilo personalizadas de acordo com preferências e necessidades. Os navegadores em geral fornecem funcionalidades para criação de folhas de estilo do </w:t>
      </w:r>
      <w:r w:rsidRPr="7DC65453" w:rsidR="7DC65453">
        <w:rPr>
          <w:rFonts w:eastAsia="Times New Roman"/>
          <w:color w:val="222222"/>
        </w:rPr>
        <w:t>untiring</w:t>
      </w:r>
      <w:r w:rsidRPr="7DC65453" w:rsidR="7DC65453">
        <w:rPr>
          <w:rFonts w:eastAsia="Times New Roman"/>
          <w:color w:val="222222"/>
        </w:rPr>
        <w:t xml:space="preserve"> </w:t>
      </w:r>
      <w:r w:rsidRPr="7DC65453" w:rsidR="7DC65453">
        <w:rPr>
          <w:rFonts w:eastAsia="Times New Roman"/>
          <w:color w:val="222222"/>
        </w:rPr>
        <w:t>e</w:t>
      </w:r>
      <w:r w:rsidRPr="7DC65453" w:rsidR="7DC65453">
        <w:rPr>
          <w:rFonts w:eastAsia="Times New Roman"/>
          <w:color w:val="222222"/>
        </w:rPr>
        <w:t>xiste uma folha de estilo interna no navegador, criada pelo fabricante, que súplica estilo padrão aos diferentes elementos (X)HTML. Por exemplo: um conteúdo</w:t>
      </w:r>
    </w:p>
    <w:p w:rsidRPr="009025BD" w:rsidR="009025BD" w:rsidP="7DC65453" w:rsidRDefault="009025BD" w14:paraId="28F37DE5" w14:textId="4C046831">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Construindo Sites com CSS (XHTML) marcado com </w:t>
      </w:r>
      <w:ins w:author="Usuário Convidado" w:date="2023-07-18T20:18:40.929Z" w:id="881000423">
        <w:r w:rsidRPr="7DC65453" w:rsidR="7DC65453">
          <w:rPr>
            <w:rFonts w:eastAsia="Times New Roman"/>
            <w:color w:val="222222"/>
          </w:rPr>
          <w:t>os elementos</w:t>
        </w:r>
      </w:ins>
      <w:r w:rsidRPr="7DC65453" w:rsidR="7DC65453">
        <w:rPr>
          <w:rFonts w:eastAsia="Times New Roman"/>
          <w:color w:val="222222"/>
        </w:rPr>
        <w:t xml:space="preserve"> é apresentado em itálico e um convidado marcado com o elemento apresenta texto em negrito e fonte grande.</w:t>
      </w:r>
    </w:p>
    <w:p w:rsidRPr="009025BD" w:rsidR="009025BD" w:rsidP="7DC65453" w:rsidRDefault="009025BD" w14:paraId="20317516" w14:textId="68110775">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No Firefox, crie sua folha de estilo e salve com o nome de usercontent.css. Localize o diretório que contém o seu perfil e coloque a folha de estilo no subdiretor Chrome. Reinicie o navegador para ver os circuitos da folha que você criou. Com algumas, mas variações, o diretório do perfil, no Windows, está em </w:t>
      </w:r>
      <w:r w:rsidRPr="7DC65453" w:rsidR="7DC65453">
        <w:rPr>
          <w:rFonts w:eastAsia="Times New Roman"/>
          <w:color w:val="222222"/>
        </w:rPr>
        <w:t>Documents</w:t>
      </w:r>
      <w:r w:rsidRPr="7DC65453" w:rsidR="7DC65453">
        <w:rPr>
          <w:rFonts w:eastAsia="Times New Roman"/>
          <w:color w:val="222222"/>
        </w:rPr>
        <w:t xml:space="preserve"> </w:t>
      </w:r>
      <w:r w:rsidRPr="7DC65453" w:rsidR="7DC65453">
        <w:rPr>
          <w:rFonts w:eastAsia="Times New Roman"/>
          <w:color w:val="222222"/>
        </w:rPr>
        <w:t>and</w:t>
      </w:r>
      <w:r w:rsidRPr="7DC65453" w:rsidR="7DC65453">
        <w:rPr>
          <w:rFonts w:eastAsia="Times New Roman"/>
          <w:color w:val="222222"/>
        </w:rPr>
        <w:t xml:space="preserve"> Settings </w:t>
      </w:r>
      <w:r w:rsidRPr="7DC65453" w:rsidR="7DC65453">
        <w:rPr>
          <w:rFonts w:eastAsia="Times New Roman"/>
          <w:color w:val="222222"/>
        </w:rPr>
        <w:t>Ant</w:t>
      </w:r>
      <w:r w:rsidRPr="7DC65453" w:rsidR="7DC65453">
        <w:rPr>
          <w:rFonts w:eastAsia="Times New Roman"/>
          <w:color w:val="222222"/>
        </w:rPr>
        <w:t xml:space="preserve"> </w:t>
      </w:r>
      <w:r w:rsidRPr="7DC65453" w:rsidR="7DC65453">
        <w:rPr>
          <w:rFonts w:eastAsia="Times New Roman"/>
          <w:color w:val="222222"/>
        </w:rPr>
        <w:t>strador</w:t>
      </w:r>
      <w:r w:rsidRPr="7DC65453" w:rsidR="7DC65453">
        <w:rPr>
          <w:rFonts w:eastAsia="Times New Roman"/>
          <w:color w:val="222222"/>
        </w:rPr>
        <w:t xml:space="preserve"> Dados de aplicativos </w:t>
      </w:r>
      <w:r w:rsidRPr="7DC65453" w:rsidR="7DC65453">
        <w:rPr>
          <w:rFonts w:eastAsia="Times New Roman"/>
          <w:color w:val="222222"/>
        </w:rPr>
        <w:t>Marilla</w:t>
      </w:r>
      <w:r w:rsidRPr="7DC65453" w:rsidR="7DC65453">
        <w:rPr>
          <w:rFonts w:eastAsia="Times New Roman"/>
          <w:color w:val="222222"/>
        </w:rPr>
        <w:t xml:space="preserve"> </w:t>
      </w:r>
      <w:r w:rsidRPr="7DC65453" w:rsidR="7DC65453">
        <w:rPr>
          <w:rFonts w:eastAsia="Times New Roman"/>
          <w:color w:val="222222"/>
        </w:rPr>
        <w:t>Prefi</w:t>
      </w:r>
      <w:r w:rsidRPr="7DC65453" w:rsidR="7DC65453">
        <w:rPr>
          <w:rFonts w:eastAsia="Times New Roman"/>
          <w:color w:val="222222"/>
        </w:rPr>
        <w:t>x</w:t>
      </w:r>
      <w:r w:rsidRPr="7DC65453" w:rsidR="7DC65453">
        <w:rPr>
          <w:rFonts w:eastAsia="Times New Roman"/>
          <w:color w:val="222222"/>
        </w:rPr>
        <w:t xml:space="preserve"> </w:t>
      </w:r>
      <w:r w:rsidRPr="7DC65453" w:rsidR="7DC65453">
        <w:rPr>
          <w:rFonts w:eastAsia="Times New Roman"/>
          <w:color w:val="222222"/>
        </w:rPr>
        <w:t>Profiles.</w:t>
      </w:r>
    </w:p>
    <w:p w:rsidRPr="009025BD" w:rsidR="009025BD" w:rsidP="7DC65453" w:rsidRDefault="009025BD" w14:paraId="24659DFE" w14:textId="1E83C429">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Suponha que o autor utilizou as fontes na cor vermelha, o usuário na cor azul, </w:t>
      </w:r>
      <w:r w:rsidRPr="7DC65453" w:rsidR="7DC65453">
        <w:rPr>
          <w:rFonts w:eastAsia="Times New Roman"/>
          <w:color w:val="222222"/>
        </w:rPr>
        <w:t>enquanto</w:t>
      </w:r>
      <w:r w:rsidRPr="7DC65453" w:rsidR="7DC65453">
        <w:rPr>
          <w:rFonts w:eastAsia="Times New Roman"/>
          <w:color w:val="222222"/>
        </w:rPr>
        <w:t xml:space="preserve"> o estilo padrão para fontes no navegador é a cor preta. Qual das cores tem precedência? Para resolver conflitos tanto entre folhas de estilo quanto entre negras CSS, entra em cena o efeito cascata. A cada regra de estilo é atribuído um peso. A precedência é para a regra com o maior peso.</w:t>
      </w:r>
    </w:p>
    <w:p w:rsidRPr="009025BD" w:rsidR="009025BD" w:rsidDel="00546C62" w:rsidP="00D10380" w:rsidRDefault="009025BD" w14:paraId="696ADA4F" w14:textId="77777777">
      <w:pPr>
        <w:widowControl/>
        <w:shd w:val="clear" w:color="auto" w:fill="FFFFFF"/>
        <w:spacing w:line="360" w:lineRule="auto"/>
        <w:ind w:firstLine="851"/>
        <w:rPr>
          <w:del w:author="aparecida.silva.ferreira@escola.pr.gov.br" w:date="2023-05-23T01:06:00Z" w:id="97"/>
          <w:rFonts w:eastAsia="Times New Roman"/>
          <w:color w:val="222222"/>
        </w:rPr>
      </w:pPr>
    </w:p>
    <w:p w:rsidRPr="009025BD" w:rsidR="009025BD" w:rsidP="00D10380" w:rsidRDefault="009025BD" w14:paraId="4345FC04" w14:textId="77777777">
      <w:pPr>
        <w:widowControl/>
        <w:shd w:val="clear" w:color="auto" w:fill="FFFFFF"/>
        <w:spacing w:line="360" w:lineRule="auto"/>
        <w:ind w:firstLine="851"/>
        <w:rPr>
          <w:rFonts w:eastAsia="Times New Roman"/>
          <w:color w:val="222222"/>
        </w:rPr>
      </w:pPr>
      <w:r w:rsidRPr="009025BD">
        <w:rPr>
          <w:rFonts w:eastAsia="Times New Roman"/>
          <w:color w:val="222222"/>
        </w:rPr>
        <w:t>Ordem da cascata</w:t>
      </w:r>
      <w:r>
        <w:rPr>
          <w:rFonts w:eastAsia="Times New Roman"/>
          <w:color w:val="222222"/>
        </w:rPr>
        <w:t>, p</w:t>
      </w:r>
      <w:r w:rsidRPr="009025BD">
        <w:rPr>
          <w:rFonts w:eastAsia="Times New Roman"/>
          <w:color w:val="222222"/>
        </w:rPr>
        <w:t>ara resolver conflitos entre regras de estilo, o navegador coloca em ordem ascendente as regras confinantes e atribui procedência àquela que ocupa a posição mais alta na ordenação. Tal ordenação é chamada de ordem de cascata.</w:t>
      </w:r>
    </w:p>
    <w:p w:rsidRPr="009025BD" w:rsidR="009025BD" w:rsidP="00D10380" w:rsidRDefault="009025BD" w14:paraId="6EE1EDD5" w14:textId="77777777">
      <w:pPr>
        <w:widowControl/>
        <w:shd w:val="clear" w:color="auto" w:fill="FFFFFF"/>
        <w:spacing w:line="360" w:lineRule="auto"/>
        <w:ind w:firstLine="851"/>
        <w:rPr>
          <w:rFonts w:eastAsia="Times New Roman"/>
          <w:color w:val="222222"/>
        </w:rPr>
      </w:pPr>
      <w:r w:rsidRPr="009025BD">
        <w:rPr>
          <w:rFonts w:eastAsia="Times New Roman"/>
          <w:color w:val="222222"/>
        </w:rPr>
        <w:t>O procedimento para determinar a ordem de casca é o seguinte: 1. Identificar as declarações de estilo que se aplicam a um mesmo seletor no documento. São as chamadas regras conflitantes.</w:t>
      </w:r>
    </w:p>
    <w:p w:rsidRPr="009025BD" w:rsidR="009025BD" w:rsidP="00D10380" w:rsidRDefault="009025BD" w14:paraId="6C6DF00C" w14:textId="77777777">
      <w:pPr>
        <w:widowControl/>
        <w:shd w:val="clear" w:color="auto" w:fill="FFFFFF"/>
        <w:spacing w:line="360" w:lineRule="auto"/>
        <w:ind w:firstLine="851"/>
        <w:rPr>
          <w:rFonts w:eastAsia="Times New Roman"/>
          <w:color w:val="222222"/>
        </w:rPr>
      </w:pPr>
      <w:r w:rsidRPr="009025BD">
        <w:rPr>
          <w:rFonts w:eastAsia="Times New Roman"/>
          <w:color w:val="222222"/>
        </w:rPr>
        <w:t>2. Estabelecer a ordem ascendente de prioridade levando em conta a importância (general espartano- veremos adiante na Seção 41.2) e a origem (autor, usuário, navegador), conforme a sequência a seguir:</w:t>
      </w:r>
    </w:p>
    <w:p w:rsidRPr="009025BD" w:rsidR="009025BD" w:rsidP="00D10380" w:rsidRDefault="009025BD" w14:paraId="509EFD4F" w14:textId="77777777">
      <w:pPr>
        <w:widowControl/>
        <w:shd w:val="clear" w:color="auto" w:fill="FFFFFF"/>
        <w:spacing w:line="360" w:lineRule="auto"/>
        <w:ind w:firstLine="851"/>
        <w:rPr>
          <w:rFonts w:eastAsia="Times New Roman"/>
          <w:color w:val="222222"/>
        </w:rPr>
      </w:pPr>
    </w:p>
    <w:p w:rsidRPr="009025BD" w:rsidR="009025BD" w:rsidP="00D10380" w:rsidRDefault="009025BD" w14:paraId="7E68B0C3" w14:textId="77777777">
      <w:pPr>
        <w:widowControl/>
        <w:shd w:val="clear" w:color="auto" w:fill="FFFFFF"/>
        <w:spacing w:line="360" w:lineRule="auto"/>
        <w:ind w:firstLine="851"/>
        <w:rPr>
          <w:rFonts w:eastAsia="Times New Roman"/>
          <w:color w:val="222222"/>
        </w:rPr>
      </w:pPr>
      <w:r w:rsidRPr="009025BD">
        <w:rPr>
          <w:rFonts w:eastAsia="Times New Roman"/>
          <w:color w:val="222222"/>
        </w:rPr>
        <w:t>a) declarações-padrão de navegador</w:t>
      </w:r>
    </w:p>
    <w:p w:rsidRPr="009025BD" w:rsidR="009025BD" w:rsidDel="00546C62" w:rsidP="00D10380" w:rsidRDefault="009025BD" w14:paraId="11522CB8" w14:textId="77777777">
      <w:pPr>
        <w:widowControl/>
        <w:shd w:val="clear" w:color="auto" w:fill="FFFFFF"/>
        <w:spacing w:line="360" w:lineRule="auto"/>
        <w:ind w:firstLine="851"/>
        <w:rPr>
          <w:del w:author="aparecida.silva.ferreira@escola.pr.gov.br" w:date="2023-05-23T01:06:00Z" w:id="98"/>
          <w:rFonts w:eastAsia="Times New Roman"/>
          <w:color w:val="222222"/>
        </w:rPr>
      </w:pPr>
    </w:p>
    <w:p w:rsidRPr="009025BD" w:rsidR="009025BD" w:rsidP="00D10380" w:rsidRDefault="009025BD" w14:paraId="188A3655" w14:textId="77777777">
      <w:pPr>
        <w:widowControl/>
        <w:shd w:val="clear" w:color="auto" w:fill="FFFFFF"/>
        <w:spacing w:line="360" w:lineRule="auto"/>
        <w:ind w:firstLine="851"/>
        <w:rPr>
          <w:rFonts w:eastAsia="Times New Roman"/>
          <w:color w:val="222222"/>
        </w:rPr>
      </w:pPr>
      <w:r w:rsidRPr="009025BD">
        <w:rPr>
          <w:rFonts w:eastAsia="Times New Roman"/>
          <w:color w:val="222222"/>
        </w:rPr>
        <w:t>b) declarações normais do usuário,</w:t>
      </w:r>
    </w:p>
    <w:p w:rsidRPr="009025BD" w:rsidR="009025BD" w:rsidDel="00546C62" w:rsidP="00D10380" w:rsidRDefault="009025BD" w14:paraId="09532A28" w14:textId="77777777">
      <w:pPr>
        <w:widowControl/>
        <w:shd w:val="clear" w:color="auto" w:fill="FFFFFF"/>
        <w:spacing w:line="360" w:lineRule="auto"/>
        <w:ind w:firstLine="851"/>
        <w:rPr>
          <w:del w:author="aparecida.silva.ferreira@escola.pr.gov.br" w:date="2023-05-23T01:06:00Z" w:id="99"/>
          <w:rFonts w:eastAsia="Times New Roman"/>
          <w:color w:val="222222"/>
        </w:rPr>
      </w:pPr>
    </w:p>
    <w:p w:rsidRPr="009025BD" w:rsidR="009025BD" w:rsidP="00D10380" w:rsidRDefault="009025BD" w14:paraId="5684FAC0" w14:textId="77777777">
      <w:pPr>
        <w:widowControl/>
        <w:shd w:val="clear" w:color="auto" w:fill="FFFFFF"/>
        <w:spacing w:line="360" w:lineRule="auto"/>
        <w:ind w:firstLine="851"/>
        <w:rPr>
          <w:rFonts w:eastAsia="Times New Roman"/>
          <w:color w:val="222222"/>
        </w:rPr>
      </w:pPr>
      <w:r w:rsidRPr="009025BD">
        <w:rPr>
          <w:rFonts w:eastAsia="Times New Roman"/>
          <w:color w:val="222222"/>
        </w:rPr>
        <w:t>c) declarações normais do autor</w:t>
      </w:r>
    </w:p>
    <w:p w:rsidRPr="009025BD" w:rsidR="009025BD" w:rsidDel="00546C62" w:rsidP="00D10380" w:rsidRDefault="009025BD" w14:paraId="469476C2" w14:textId="77777777">
      <w:pPr>
        <w:widowControl/>
        <w:shd w:val="clear" w:color="auto" w:fill="FFFFFF"/>
        <w:spacing w:line="360" w:lineRule="auto"/>
        <w:ind w:firstLine="851"/>
        <w:rPr>
          <w:del w:author="aparecida.silva.ferreira@escola.pr.gov.br" w:date="2023-05-23T01:06:00Z" w:id="100"/>
          <w:rFonts w:eastAsia="Times New Roman"/>
          <w:color w:val="222222"/>
        </w:rPr>
      </w:pPr>
    </w:p>
    <w:p w:rsidRPr="009025BD" w:rsidR="009025BD" w:rsidP="00D10380" w:rsidRDefault="009025BD" w14:paraId="489CD69B" w14:textId="77777777">
      <w:pPr>
        <w:widowControl/>
        <w:shd w:val="clear" w:color="auto" w:fill="FFFFFF"/>
        <w:spacing w:line="360" w:lineRule="auto"/>
        <w:ind w:firstLine="851"/>
        <w:rPr>
          <w:rFonts w:eastAsia="Times New Roman"/>
          <w:color w:val="222222"/>
        </w:rPr>
      </w:pPr>
      <w:r w:rsidRPr="009025BD">
        <w:rPr>
          <w:rFonts w:eastAsia="Times New Roman"/>
          <w:color w:val="222222"/>
        </w:rPr>
        <w:t>d) declarações importantes do autor</w:t>
      </w:r>
    </w:p>
    <w:p w:rsidRPr="009025BD" w:rsidR="009025BD" w:rsidDel="00546C62" w:rsidP="00D10380" w:rsidRDefault="009025BD" w14:paraId="43E1C1E3" w14:textId="77777777">
      <w:pPr>
        <w:widowControl/>
        <w:shd w:val="clear" w:color="auto" w:fill="FFFFFF"/>
        <w:spacing w:line="360" w:lineRule="auto"/>
        <w:ind w:firstLine="851"/>
        <w:rPr>
          <w:del w:author="aparecida.silva.ferreira@escola.pr.gov.br" w:date="2023-05-23T01:06:00Z" w:id="101"/>
          <w:rFonts w:eastAsia="Times New Roman"/>
          <w:color w:val="222222"/>
        </w:rPr>
      </w:pPr>
    </w:p>
    <w:p w:rsidRPr="009025BD" w:rsidR="009025BD" w:rsidP="00D10380" w:rsidRDefault="009025BD" w14:paraId="46D8098A" w14:textId="77777777">
      <w:pPr>
        <w:widowControl/>
        <w:shd w:val="clear" w:color="auto" w:fill="FFFFFF"/>
        <w:spacing w:line="360" w:lineRule="auto"/>
        <w:ind w:firstLine="851"/>
        <w:rPr>
          <w:rFonts w:eastAsia="Times New Roman"/>
          <w:color w:val="222222"/>
        </w:rPr>
      </w:pPr>
      <w:r w:rsidRPr="009025BD">
        <w:rPr>
          <w:rFonts w:eastAsia="Times New Roman"/>
          <w:color w:val="222222"/>
        </w:rPr>
        <w:t>e) declarações importantes do usuário.</w:t>
      </w:r>
    </w:p>
    <w:p w:rsidRPr="009025BD" w:rsidR="009025BD" w:rsidDel="00546C62" w:rsidP="00D10380" w:rsidRDefault="009025BD" w14:paraId="68F2D86F" w14:textId="77777777">
      <w:pPr>
        <w:widowControl/>
        <w:shd w:val="clear" w:color="auto" w:fill="FFFFFF"/>
        <w:spacing w:line="360" w:lineRule="auto"/>
        <w:ind w:firstLine="851"/>
        <w:rPr>
          <w:del w:author="aparecida.silva.ferreira@escola.pr.gov.br" w:date="2023-05-23T01:06:00Z" w:id="102"/>
          <w:rFonts w:eastAsia="Times New Roman"/>
          <w:color w:val="222222"/>
        </w:rPr>
      </w:pPr>
    </w:p>
    <w:p w:rsidRPr="009025BD" w:rsidR="009025BD" w:rsidP="00D10380" w:rsidRDefault="009025BD" w14:paraId="47660A58" w14:textId="77777777">
      <w:pPr>
        <w:widowControl/>
        <w:shd w:val="clear" w:color="auto" w:fill="FFFFFF"/>
        <w:spacing w:line="360" w:lineRule="auto"/>
        <w:ind w:firstLine="851"/>
        <w:rPr>
          <w:rFonts w:eastAsia="Times New Roman"/>
          <w:color w:val="222222"/>
        </w:rPr>
      </w:pPr>
      <w:r w:rsidRPr="009025BD">
        <w:rPr>
          <w:rFonts w:eastAsia="Times New Roman"/>
          <w:color w:val="222222"/>
        </w:rPr>
        <w:t>Um pouco da história do PHP</w:t>
      </w:r>
      <w:r>
        <w:rPr>
          <w:rFonts w:eastAsia="Times New Roman"/>
          <w:color w:val="222222"/>
        </w:rPr>
        <w:t xml:space="preserve">. </w:t>
      </w:r>
      <w:proofErr w:type="spellStart"/>
      <w:r w:rsidRPr="009025BD">
        <w:rPr>
          <w:rFonts w:eastAsia="Times New Roman"/>
          <w:color w:val="222222"/>
        </w:rPr>
        <w:t>Rasmus</w:t>
      </w:r>
      <w:proofErr w:type="spellEnd"/>
      <w:r w:rsidRPr="009025BD">
        <w:rPr>
          <w:rFonts w:eastAsia="Times New Roman"/>
          <w:color w:val="222222"/>
        </w:rPr>
        <w:t xml:space="preserve"> </w:t>
      </w:r>
      <w:proofErr w:type="spellStart"/>
      <w:r w:rsidRPr="009025BD">
        <w:rPr>
          <w:rFonts w:eastAsia="Times New Roman"/>
          <w:color w:val="222222"/>
        </w:rPr>
        <w:t>Lerdorf</w:t>
      </w:r>
      <w:proofErr w:type="spellEnd"/>
      <w:r w:rsidRPr="009025BD">
        <w:rPr>
          <w:rFonts w:eastAsia="Times New Roman"/>
          <w:color w:val="222222"/>
        </w:rPr>
        <w:t xml:space="preserve"> é o engenheiro de software e membro da equipe Apache responsável pela criação do PHP. A primeira parte do PHP foi desenvolvida para utilização pessoal no final de 1994. O conceito inicial por trás do PHP era ser um tipo de </w:t>
      </w:r>
      <w:proofErr w:type="spellStart"/>
      <w:r w:rsidRPr="009025BD">
        <w:rPr>
          <w:rFonts w:eastAsia="Times New Roman"/>
          <w:color w:val="222222"/>
        </w:rPr>
        <w:t>wrapper</w:t>
      </w:r>
      <w:proofErr w:type="spellEnd"/>
      <w:r w:rsidRPr="009025BD">
        <w:rPr>
          <w:rFonts w:eastAsia="Times New Roman"/>
          <w:color w:val="222222"/>
        </w:rPr>
        <w:t xml:space="preserve"> (disparador) de Per CGI, criado para monitorar as pessoas que visitavam seu site. Em seguida, ele ampliou as funcionalidades e Introdução PHP </w:t>
      </w:r>
      <w:proofErr w:type="spellStart"/>
      <w:r w:rsidRPr="009025BD">
        <w:rPr>
          <w:rFonts w:eastAsia="Times New Roman"/>
          <w:color w:val="222222"/>
        </w:rPr>
        <w:t>wrapper</w:t>
      </w:r>
      <w:proofErr w:type="spellEnd"/>
      <w:r w:rsidRPr="009025BD">
        <w:rPr>
          <w:rFonts w:eastAsia="Times New Roman"/>
          <w:color w:val="222222"/>
        </w:rPr>
        <w:t xml:space="preserve">, montando assim um pacote chamado </w:t>
      </w:r>
      <w:proofErr w:type="spellStart"/>
      <w:r w:rsidRPr="009025BD">
        <w:rPr>
          <w:rFonts w:eastAsia="Times New Roman"/>
          <w:color w:val="222222"/>
        </w:rPr>
        <w:t>Personal</w:t>
      </w:r>
      <w:proofErr w:type="spellEnd"/>
      <w:r w:rsidRPr="009025BD">
        <w:rPr>
          <w:rFonts w:eastAsia="Times New Roman"/>
          <w:color w:val="222222"/>
        </w:rPr>
        <w:t xml:space="preserve"> Home Page Tools (Ferramentas para Construção de Páginas Pessoais), como forma de atender aos anseios dos usuários que acabaram conhecendo seu trabalho inicial e se interessaram pelos resultados. Assim, a segunda versão foi logo lançada sob o título de PHP/FI, incluindo o </w:t>
      </w:r>
      <w:proofErr w:type="spellStart"/>
      <w:r w:rsidRPr="009025BD">
        <w:rPr>
          <w:rFonts w:eastAsia="Times New Roman"/>
          <w:color w:val="222222"/>
        </w:rPr>
        <w:t>Form</w:t>
      </w:r>
      <w:proofErr w:type="spellEnd"/>
      <w:r w:rsidRPr="009025BD">
        <w:rPr>
          <w:rFonts w:eastAsia="Times New Roman"/>
          <w:color w:val="222222"/>
        </w:rPr>
        <w:t xml:space="preserve"> </w:t>
      </w:r>
      <w:proofErr w:type="spellStart"/>
      <w:r w:rsidRPr="009025BD">
        <w:rPr>
          <w:rFonts w:eastAsia="Times New Roman"/>
          <w:color w:val="222222"/>
        </w:rPr>
        <w:t>Interpreter</w:t>
      </w:r>
      <w:proofErr w:type="spellEnd"/>
      <w:r w:rsidRPr="009025BD">
        <w:rPr>
          <w:rFonts w:eastAsia="Times New Roman"/>
          <w:color w:val="222222"/>
        </w:rPr>
        <w:t>, ferramenta para analisar sinteticamente consultas de SQL.</w:t>
      </w:r>
    </w:p>
    <w:p w:rsidRPr="009025BD" w:rsidR="009025BD" w:rsidP="00D10380" w:rsidRDefault="009025BD" w14:paraId="30A79AA7" w14:textId="77777777">
      <w:pPr>
        <w:widowControl/>
        <w:shd w:val="clear" w:color="auto" w:fill="FFFFFF"/>
        <w:spacing w:line="360" w:lineRule="auto"/>
        <w:ind w:firstLine="851"/>
        <w:rPr>
          <w:rFonts w:eastAsia="Times New Roman"/>
          <w:color w:val="222222"/>
        </w:rPr>
      </w:pPr>
      <w:r w:rsidRPr="009025BD">
        <w:rPr>
          <w:rFonts w:eastAsia="Times New Roman"/>
          <w:color w:val="222222"/>
        </w:rPr>
        <w:t xml:space="preserve">Durante o ano de 1997, o PHP já estava sendo utilizado por mais de 50 mil sites em todo o mundo. Assim como ocorre com vários projetos de código-fonte livre, este também alcançou um número muito grande de funcionalidades e exigiu que se formasse um grupo, ao redor do mundo, para colaborar com seu desenvolvimento. Entre estes colaboradores, destacaram-se Zeev </w:t>
      </w:r>
      <w:proofErr w:type="spellStart"/>
      <w:r w:rsidRPr="009025BD">
        <w:rPr>
          <w:rFonts w:eastAsia="Times New Roman"/>
          <w:color w:val="222222"/>
        </w:rPr>
        <w:t>Suraski</w:t>
      </w:r>
      <w:proofErr w:type="spellEnd"/>
      <w:r w:rsidRPr="009025BD">
        <w:rPr>
          <w:rFonts w:eastAsia="Times New Roman"/>
          <w:color w:val="222222"/>
        </w:rPr>
        <w:t xml:space="preserve"> e Andi </w:t>
      </w:r>
      <w:proofErr w:type="spellStart"/>
      <w:r w:rsidRPr="009025BD">
        <w:rPr>
          <w:rFonts w:eastAsia="Times New Roman"/>
          <w:color w:val="222222"/>
        </w:rPr>
        <w:t>Gutmans</w:t>
      </w:r>
      <w:proofErr w:type="spellEnd"/>
      <w:r w:rsidRPr="009025BD">
        <w:rPr>
          <w:rFonts w:eastAsia="Times New Roman"/>
          <w:color w:val="222222"/>
        </w:rPr>
        <w:t>, pelo desenvolvimento dos analisadores de sintaxe PHP 3 e PHP 4. Com o intenso ritmo de aumento dos colaboradores, o PHP conseguiu alcançar a marca de mais de 100 mil domínios em meados de 1998, dobrando este número um ano depois. A partir daí, surgiram cinco novas versões, aprimorando cada vez mais o PHP. A seguir, vemos brevemente quais as principais características de cada versão:</w:t>
      </w:r>
    </w:p>
    <w:p w:rsidRPr="009025BD" w:rsidR="009025BD" w:rsidP="00D10380" w:rsidRDefault="009025BD" w14:paraId="28E4B37D" w14:textId="77777777">
      <w:pPr>
        <w:widowControl/>
        <w:shd w:val="clear" w:color="auto" w:fill="FFFFFF"/>
        <w:spacing w:line="360" w:lineRule="auto"/>
        <w:ind w:firstLine="851"/>
        <w:rPr>
          <w:rFonts w:eastAsia="Times New Roman"/>
          <w:color w:val="222222"/>
        </w:rPr>
      </w:pPr>
    </w:p>
    <w:p w:rsidRPr="009025BD" w:rsidR="009025BD" w:rsidP="00D10380" w:rsidRDefault="00663181" w14:paraId="68C68C70" w14:textId="4C3F7B48">
      <w:pPr>
        <w:widowControl/>
        <w:shd w:val="clear" w:color="auto" w:fill="FFFFFF"/>
        <w:spacing w:line="360" w:lineRule="auto"/>
        <w:ind w:firstLine="851"/>
        <w:rPr>
          <w:rFonts w:eastAsia="Times New Roman"/>
          <w:color w:val="222222"/>
        </w:rPr>
      </w:pPr>
      <w:r w:rsidRPr="009025BD">
        <w:rPr>
          <w:rFonts w:eastAsia="Times New Roman"/>
          <w:noProof/>
          <w:color w:val="222222"/>
        </w:rPr>
        <w:drawing>
          <wp:inline distT="0" distB="0" distL="0" distR="0" wp14:anchorId="01BEAB14" wp14:editId="62C575A7">
            <wp:extent cx="304800" cy="3048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025BD" w:rsidR="009025BD">
        <w:rPr>
          <w:rFonts w:eastAsia="Times New Roman"/>
          <w:color w:val="222222"/>
        </w:rPr>
        <w:t> PHP 2: junção do PHP com características de consultas a bancos de dados através do PHP/FI;</w:t>
      </w:r>
    </w:p>
    <w:p w:rsidRPr="009025BD" w:rsidR="009025BD" w:rsidP="00D10380" w:rsidRDefault="009025BD" w14:paraId="24069036" w14:textId="77777777">
      <w:pPr>
        <w:widowControl/>
        <w:shd w:val="clear" w:color="auto" w:fill="FFFFFF"/>
        <w:spacing w:line="360" w:lineRule="auto"/>
        <w:ind w:firstLine="851"/>
        <w:rPr>
          <w:rFonts w:eastAsia="Times New Roman"/>
          <w:color w:val="222222"/>
        </w:rPr>
      </w:pPr>
    </w:p>
    <w:p w:rsidRPr="009025BD" w:rsidR="009025BD" w:rsidP="7DC65453" w:rsidRDefault="009025BD" w14:paraId="2AD73432" w14:textId="3C432079">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PHP 3: usabilidade dos recursos de orientação a objetos, contemplando algumas características, como, por exemplo, a heran</w:t>
      </w:r>
      <w:r w:rsidRPr="7DC65453" w:rsidR="7DC65453">
        <w:rPr>
          <w:rFonts w:eastAsia="Times New Roman"/>
          <w:color w:val="222222"/>
        </w:rPr>
        <w:t>ça entre classes, além de implementar propriedades e métodos: </w:t>
      </w:r>
    </w:p>
    <w:p w:rsidRPr="009025BD" w:rsidR="009025BD" w:rsidP="00D10380" w:rsidRDefault="009025BD" w14:paraId="1CFA2E12" w14:textId="77777777">
      <w:pPr>
        <w:widowControl/>
        <w:shd w:val="clear" w:color="auto" w:fill="FFFFFF"/>
        <w:spacing w:line="360" w:lineRule="auto"/>
        <w:ind w:firstLine="851"/>
        <w:rPr>
          <w:rFonts w:eastAsia="Times New Roman"/>
          <w:color w:val="222222"/>
        </w:rPr>
      </w:pPr>
    </w:p>
    <w:p w:rsidRPr="009025BD" w:rsidR="009025BD" w:rsidP="00D10380" w:rsidRDefault="00663181" w14:paraId="44C61C17" w14:textId="23639617">
      <w:pPr>
        <w:widowControl/>
        <w:shd w:val="clear" w:color="auto" w:fill="FFFFFF"/>
        <w:spacing w:line="360" w:lineRule="auto"/>
        <w:ind w:firstLine="851"/>
        <w:rPr>
          <w:rFonts w:eastAsia="Times New Roman"/>
          <w:color w:val="222222"/>
        </w:rPr>
      </w:pPr>
      <w:r w:rsidRPr="009025BD">
        <w:rPr>
          <w:rFonts w:eastAsia="Times New Roman"/>
          <w:noProof/>
          <w:color w:val="222222"/>
        </w:rPr>
        <w:drawing>
          <wp:inline distT="0" distB="0" distL="0" distR="0" wp14:anchorId="0AB5BC9D" wp14:editId="7D6B95ED">
            <wp:extent cx="304800" cy="3048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025BD" w:rsidR="009025BD">
        <w:rPr>
          <w:rFonts w:eastAsia="Times New Roman"/>
          <w:color w:val="222222"/>
        </w:rPr>
        <w:t xml:space="preserve"> PHP 4: evolução do conceito de abstração de objetos com capacidade de orientação, porém, ainda sem apontadores ou </w:t>
      </w:r>
      <w:proofErr w:type="spellStart"/>
      <w:r w:rsidRPr="009025BD" w:rsidR="009025BD">
        <w:rPr>
          <w:rFonts w:eastAsia="Times New Roman"/>
          <w:color w:val="222222"/>
        </w:rPr>
        <w:t>handlers</w:t>
      </w:r>
      <w:proofErr w:type="spellEnd"/>
      <w:r w:rsidRPr="009025BD" w:rsidR="009025BD">
        <w:rPr>
          <w:rFonts w:eastAsia="Times New Roman"/>
          <w:color w:val="222222"/>
        </w:rPr>
        <w:t xml:space="preserve"> (manipuladores): </w:t>
      </w:r>
    </w:p>
    <w:p w:rsidRPr="009025BD" w:rsidR="009025BD" w:rsidP="00D10380" w:rsidRDefault="009025BD" w14:paraId="7F3076FE" w14:textId="77777777">
      <w:pPr>
        <w:widowControl/>
        <w:shd w:val="clear" w:color="auto" w:fill="FFFFFF"/>
        <w:spacing w:line="360" w:lineRule="auto"/>
        <w:ind w:firstLine="851"/>
        <w:rPr>
          <w:rFonts w:eastAsia="Times New Roman"/>
          <w:color w:val="222222"/>
        </w:rPr>
      </w:pPr>
    </w:p>
    <w:p w:rsidRPr="009025BD" w:rsidR="009025BD" w:rsidP="00D10380" w:rsidRDefault="00663181" w14:paraId="0151E9E9" w14:textId="7B7C3E80">
      <w:pPr>
        <w:widowControl/>
        <w:shd w:val="clear" w:color="auto" w:fill="FFFFFF"/>
        <w:spacing w:line="360" w:lineRule="auto"/>
        <w:ind w:firstLine="851"/>
        <w:rPr>
          <w:rFonts w:eastAsia="Times New Roman"/>
          <w:color w:val="222222"/>
        </w:rPr>
      </w:pPr>
      <w:r w:rsidRPr="009025BD">
        <w:rPr>
          <w:rFonts w:eastAsia="Times New Roman"/>
          <w:noProof/>
          <w:color w:val="222222"/>
        </w:rPr>
        <w:drawing>
          <wp:inline distT="0" distB="0" distL="0" distR="0" wp14:anchorId="79119C2A" wp14:editId="0FFD1787">
            <wp:extent cx="304800" cy="3048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025BD" w:rsidR="009025BD">
        <w:rPr>
          <w:rFonts w:eastAsia="Times New Roman"/>
          <w:color w:val="222222"/>
        </w:rPr>
        <w:t> PHP 5: a modularização do PHP ganhou ênfase nesta versão com a utilização efetiva de orientação a objetos semelhante ao ocorrido com a linguagem Java:</w:t>
      </w:r>
    </w:p>
    <w:p w:rsidRPr="009025BD" w:rsidR="009025BD" w:rsidP="00D10380" w:rsidRDefault="009025BD" w14:paraId="3E873808" w14:textId="77777777">
      <w:pPr>
        <w:widowControl/>
        <w:shd w:val="clear" w:color="auto" w:fill="FFFFFF"/>
        <w:spacing w:line="360" w:lineRule="auto"/>
        <w:ind w:firstLine="851"/>
        <w:rPr>
          <w:rFonts w:eastAsia="Times New Roman"/>
          <w:color w:val="222222"/>
        </w:rPr>
      </w:pPr>
    </w:p>
    <w:p w:rsidR="009025BD" w:rsidP="7DC65453" w:rsidRDefault="00663181" w14:paraId="647D6113" w14:textId="38071338">
      <w:pPr>
        <w:widowControl w:val="1"/>
        <w:shd w:val="clear" w:color="auto" w:fill="FFFFFF" w:themeFill="background1"/>
        <w:spacing w:line="360" w:lineRule="auto"/>
        <w:ind w:firstLine="851"/>
        <w:rPr>
          <w:rFonts w:eastAsia="Times New Roman"/>
          <w:color w:val="222222"/>
        </w:rPr>
      </w:pPr>
      <w:r>
        <w:drawing>
          <wp:inline wp14:editId="0FE95CDC" wp14:anchorId="33A0F2E2">
            <wp:extent cx="304800" cy="304800"/>
            <wp:effectExtent l="0" t="0" r="0" b="0"/>
            <wp:docPr id="4" name="Imagem 4" descr="⚫" title=""/>
            <wp:cNvGraphicFramePr>
              <a:graphicFrameLocks noChangeAspect="1"/>
            </wp:cNvGraphicFramePr>
            <a:graphic>
              <a:graphicData uri="http://schemas.openxmlformats.org/drawingml/2006/picture">
                <pic:pic>
                  <pic:nvPicPr>
                    <pic:cNvPr id="0" name="Imagem 4"/>
                    <pic:cNvPicPr/>
                  </pic:nvPicPr>
                  <pic:blipFill>
                    <a:blip r:embed="R4aceb84455b844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 cy="304800"/>
                    </a:xfrm>
                    <a:prstGeom prst="rect">
                      <a:avLst/>
                    </a:prstGeom>
                  </pic:spPr>
                </pic:pic>
              </a:graphicData>
            </a:graphic>
          </wp:inline>
        </w:drawing>
      </w:r>
      <w:r w:rsidRPr="7DC65453" w:rsidR="7DC65453">
        <w:rPr>
          <w:rFonts w:eastAsia="Times New Roman"/>
          <w:color w:val="222222"/>
        </w:rPr>
        <w:t xml:space="preserve"> PHP 6: espera-se para esta versão a remoção de algumas características, como: </w:t>
      </w:r>
      <w:r w:rsidRPr="7DC65453" w:rsidR="7DC65453">
        <w:rPr>
          <w:rFonts w:eastAsia="Times New Roman"/>
          <w:color w:val="222222"/>
        </w:rPr>
        <w:t>register</w:t>
      </w:r>
      <w:r w:rsidRPr="7DC65453" w:rsidR="7DC65453">
        <w:rPr>
          <w:rFonts w:eastAsia="Times New Roman"/>
          <w:color w:val="222222"/>
        </w:rPr>
        <w:t xml:space="preserve"> globais, </w:t>
      </w:r>
      <w:r w:rsidRPr="7DC65453" w:rsidR="7DC65453">
        <w:rPr>
          <w:rFonts w:eastAsia="Times New Roman"/>
          <w:color w:val="222222"/>
        </w:rPr>
        <w:t>magic</w:t>
      </w:r>
      <w:r w:rsidRPr="7DC65453" w:rsidR="7DC65453">
        <w:rPr>
          <w:rFonts w:eastAsia="Times New Roman"/>
          <w:color w:val="222222"/>
        </w:rPr>
        <w:t>_</w:t>
      </w:r>
      <w:r w:rsidRPr="7DC65453" w:rsidR="7DC65453">
        <w:rPr>
          <w:rFonts w:eastAsia="Times New Roman"/>
          <w:color w:val="222222"/>
        </w:rPr>
        <w:t>quotes espera-se</w:t>
      </w:r>
      <w:r w:rsidRPr="7DC65453" w:rsidR="7DC65453">
        <w:rPr>
          <w:rFonts w:eastAsia="Times New Roman"/>
          <w:color w:val="222222"/>
        </w:rPr>
        <w:t xml:space="preserve">, também, que inclua um mecanismo para que os desenvolvedores desliguem opções do ambiente que o administrador do site tenha deixado ligadas por padrão, e vice-versa. Remoção do safe </w:t>
      </w:r>
      <w:r w:rsidRPr="7DC65453" w:rsidR="7DC65453">
        <w:rPr>
          <w:rFonts w:eastAsia="Times New Roman"/>
          <w:color w:val="222222"/>
        </w:rPr>
        <w:t>mode</w:t>
      </w:r>
      <w:r w:rsidRPr="7DC65453" w:rsidR="7DC65453">
        <w:rPr>
          <w:rFonts w:eastAsia="Times New Roman"/>
          <w:color w:val="222222"/>
        </w:rPr>
        <w:t xml:space="preserve"> e foco no uso de </w:t>
      </w:r>
      <w:r w:rsidRPr="7DC65453" w:rsidR="7DC65453">
        <w:rPr>
          <w:rFonts w:eastAsia="Times New Roman"/>
          <w:color w:val="222222"/>
        </w:rPr>
        <w:t>open_basedir</w:t>
      </w:r>
      <w:r w:rsidRPr="7DC65453" w:rsidR="7DC65453">
        <w:rPr>
          <w:rFonts w:eastAsia="Times New Roman"/>
          <w:color w:val="222222"/>
        </w:rPr>
        <w:t>. Remoção de tudo que foi marcado como desatualizado desde o PHP 3/4. Outra mudança significativa será tornar os identificadores sensíveis à caixa do texto, embora essa característica já exista em diversas outras linguagens, como o C/C + +, por exemplo.</w:t>
      </w:r>
    </w:p>
    <w:p w:rsidRPr="009025BD" w:rsidR="009025BD" w:rsidP="00D10380" w:rsidRDefault="009025BD" w14:paraId="3901F6DC" w14:textId="77777777">
      <w:pPr>
        <w:widowControl/>
        <w:shd w:val="clear" w:color="auto" w:fill="FFFFFF"/>
        <w:spacing w:line="360" w:lineRule="auto"/>
        <w:ind w:firstLine="851"/>
        <w:rPr>
          <w:rFonts w:eastAsia="Times New Roman"/>
          <w:color w:val="222222"/>
        </w:rPr>
      </w:pPr>
      <w:r w:rsidRPr="009025BD">
        <w:rPr>
          <w:rFonts w:eastAsia="Times New Roman"/>
          <w:color w:val="222222"/>
        </w:rPr>
        <w:t>JAVASCRIPT</w:t>
      </w:r>
      <w:r>
        <w:rPr>
          <w:rFonts w:eastAsia="Times New Roman"/>
          <w:color w:val="222222"/>
        </w:rPr>
        <w:t xml:space="preserve">. </w:t>
      </w:r>
      <w:r w:rsidRPr="009025BD">
        <w:rPr>
          <w:rFonts w:eastAsia="Times New Roman"/>
          <w:color w:val="222222"/>
        </w:rPr>
        <w:t>A linguagem de marcação HTML, destina-se a estruturar uma página web, não se devendo empregar para adicionar estilos ou apresentação visual aos elementos que constituem a página, sendo mais tarefas função das folhas de estilo em cascata A HTML, em sus vão atual HTML 401 também não possui funcionalidades que permitam adicionar interatividade arrancada à página, sendo tal tanta função das linguagens de programação</w:t>
      </w:r>
    </w:p>
    <w:p w:rsidRPr="009025BD" w:rsidR="009025BD" w:rsidP="7DC65453" w:rsidRDefault="009025BD" w14:paraId="1B683169" w14:textId="0DA669DD">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Javascript for criada pela Netscape em parceria com a Sun Microsystems, com a finalidade de fornecer um meio de adicionar interatividade a uma página web A primeira versão, denominada Javascript 10, in lançada em 1995 e implementada em março de 1996 no navegador Netscape Navegador 20 quando o mercado era dominado pela Netscape Logo a seguir, seio à época da chamada guerra dos browsers, cujos atos nocivos se fazem sentir até os dias anuais Para não fugir à regra, a Microsoft, </w:t>
      </w:r>
      <w:r w:rsidRPr="7DC65453" w:rsidR="7DC65453">
        <w:rPr>
          <w:rFonts w:eastAsia="Times New Roman"/>
          <w:color w:val="222222"/>
        </w:rPr>
        <w:t>na</w:t>
      </w:r>
      <w:r w:rsidRPr="7DC65453" w:rsidR="7DC65453">
        <w:rPr>
          <w:rFonts w:eastAsia="Times New Roman"/>
          <w:color w:val="222222"/>
        </w:rPr>
        <w:t xml:space="preserve"> resposta à Netscape, criou a linguagem Script escada em Visual Basic cuja primeira versão denominada JScript.</w:t>
      </w:r>
    </w:p>
    <w:p w:rsidRPr="009025BD" w:rsidR="009025BD" w:rsidP="00D10380" w:rsidRDefault="009025BD" w14:paraId="073C5AAC" w14:textId="77777777">
      <w:pPr>
        <w:widowControl/>
        <w:shd w:val="clear" w:color="auto" w:fill="FFFFFF"/>
        <w:spacing w:line="360" w:lineRule="auto"/>
        <w:ind w:firstLine="851"/>
        <w:rPr>
          <w:rFonts w:eastAsia="Times New Roman"/>
          <w:color w:val="222222"/>
        </w:rPr>
      </w:pPr>
      <w:r w:rsidRPr="009025BD">
        <w:rPr>
          <w:rFonts w:eastAsia="Times New Roman"/>
          <w:color w:val="222222"/>
        </w:rPr>
        <w:t xml:space="preserve">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combine manipular e processar os dados. Entre as várias linguagens de programação destinadas a adicionar e processar dados em páginas web, destacam-se PHP e ASP. Java, Ruby Python e </w:t>
      </w:r>
      <w:proofErr w:type="spellStart"/>
      <w:r w:rsidRPr="009025BD">
        <w:rPr>
          <w:rFonts w:eastAsia="Times New Roman"/>
          <w:color w:val="222222"/>
        </w:rPr>
        <w:t>ColdFusion</w:t>
      </w:r>
      <w:proofErr w:type="spellEnd"/>
      <w:r w:rsidRPr="009025BD">
        <w:rPr>
          <w:rFonts w:eastAsia="Times New Roman"/>
          <w:color w:val="222222"/>
        </w:rPr>
        <w:t>, entre outras.</w:t>
      </w:r>
    </w:p>
    <w:p w:rsidRPr="009025BD" w:rsidR="009025BD" w:rsidP="00D10380" w:rsidRDefault="009025BD" w14:paraId="316F1D93" w14:textId="77777777">
      <w:pPr>
        <w:widowControl/>
        <w:shd w:val="clear" w:color="auto" w:fill="FFFFFF"/>
        <w:spacing w:line="360" w:lineRule="auto"/>
        <w:ind w:firstLine="851"/>
        <w:rPr>
          <w:rFonts w:eastAsia="Times New Roman"/>
          <w:color w:val="222222"/>
        </w:rPr>
      </w:pPr>
      <w:r w:rsidRPr="009025BD">
        <w:rPr>
          <w:rFonts w:eastAsia="Times New Roman"/>
          <w:color w:val="222222"/>
        </w:rPr>
        <w:t>As linguagens de programação como as citadas anteriormente foram desenvolvidas para rodar no lado do servidor, isto é, dependem de uma máquina remota onde estão hospedadas na funcionalidade capazes de interpretar e fazer funcionar os programas.</w:t>
      </w:r>
    </w:p>
    <w:p w:rsidRPr="009025BD" w:rsidR="009025BD" w:rsidP="7DC65453" w:rsidRDefault="009025BD" w14:paraId="0ECE66DF" w14:textId="53529219">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JavaScript</w:t>
      </w:r>
      <w:r w:rsidRPr="7DC65453" w:rsidR="7DC65453">
        <w:rPr>
          <w:rFonts w:eastAsia="Times New Roman"/>
          <w:color w:val="222222"/>
        </w:rPr>
        <w:t xml:space="preserve"> é uma linguagem desenvolvida para dar no lado do diante, isto é, a interpretação e o funcionamento da linguagem dependem de funcionalidades hospedadas no navegador do usuário. Isso é possível porque existe um interpretador </w:t>
      </w:r>
      <w:r w:rsidRPr="7DC65453" w:rsidR="7DC65453">
        <w:rPr>
          <w:rFonts w:eastAsia="Times New Roman"/>
          <w:color w:val="222222"/>
        </w:rPr>
        <w:t>Javascript</w:t>
      </w:r>
      <w:r w:rsidRPr="7DC65453" w:rsidR="7DC65453">
        <w:rPr>
          <w:rFonts w:eastAsia="Times New Roman"/>
          <w:color w:val="222222"/>
        </w:rPr>
        <w:t xml:space="preserve"> hospedado no </w:t>
      </w:r>
      <w:r w:rsidRPr="7DC65453" w:rsidR="7DC65453">
        <w:rPr>
          <w:rFonts w:eastAsia="Times New Roman"/>
          <w:color w:val="222222"/>
        </w:rPr>
        <w:t>nawar</w:t>
      </w:r>
      <w:r w:rsidRPr="7DC65453" w:rsidR="7DC65453">
        <w:rPr>
          <w:rFonts w:eastAsia="Times New Roman"/>
          <w:color w:val="222222"/>
        </w:rPr>
        <w:t>.</w:t>
      </w:r>
    </w:p>
    <w:p w:rsidRPr="009025BD" w:rsidR="009025BD" w:rsidP="7DC65453" w:rsidRDefault="009025BD" w14:paraId="1F4D4404" w14:textId="7FA2E090">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Tanto a Netscape como a Microsoft desenvolveram intérpretes Javascript para se hospedados no servidor, tomando possível rodar </w:t>
      </w:r>
      <w:r w:rsidRPr="7DC65453" w:rsidR="7DC65453">
        <w:rPr>
          <w:rFonts w:eastAsia="Times New Roman"/>
          <w:color w:val="222222"/>
        </w:rPr>
        <w:t>Javascript</w:t>
      </w:r>
      <w:r w:rsidRPr="7DC65453" w:rsidR="7DC65453">
        <w:rPr>
          <w:rFonts w:eastAsia="Times New Roman"/>
          <w:color w:val="222222"/>
        </w:rPr>
        <w:t xml:space="preserve"> no lado do servidor. Esses interpretadores foram disponibilizados para uso público e podem ser usados pelos desenvolvedores para serem embutidos em aplicações gerais A organização Mozilla lançou, sob a bandeira de código aberto e livre, duas versões do interpretador: Spider </w:t>
      </w:r>
      <w:r w:rsidRPr="7DC65453" w:rsidR="7DC65453">
        <w:rPr>
          <w:rFonts w:eastAsia="Times New Roman"/>
          <w:color w:val="222222"/>
        </w:rPr>
        <w:t>Monkey</w:t>
      </w:r>
      <w:r w:rsidRPr="7DC65453" w:rsidR="7DC65453">
        <w:rPr>
          <w:rFonts w:eastAsia="Times New Roman"/>
          <w:color w:val="222222"/>
        </w:rPr>
        <w:t xml:space="preserve"> escrita em C.</w:t>
      </w:r>
    </w:p>
    <w:p w:rsidRPr="009025BD" w:rsidR="009025BD" w:rsidP="7DC65453" w:rsidRDefault="009025BD" w14:paraId="72372079" w14:textId="458EDBB9">
      <w:pPr>
        <w:widowControl w:val="1"/>
        <w:shd w:val="clear" w:color="auto" w:fill="FFFFFF" w:themeFill="background1"/>
        <w:spacing w:line="360" w:lineRule="auto"/>
        <w:ind w:firstLine="851"/>
        <w:rPr>
          <w:rFonts w:eastAsia="Times New Roman"/>
          <w:color w:val="222222"/>
        </w:rPr>
      </w:pPr>
      <w:r w:rsidRPr="7DC65453" w:rsidR="7DC65453">
        <w:rPr>
          <w:rFonts w:eastAsia="Times New Roman"/>
          <w:color w:val="222222"/>
        </w:rPr>
        <w:t xml:space="preserve">Em tese, precisamos apenas de um navegador para fazer funcionar scripts desenvolvidos com linguagem </w:t>
      </w:r>
      <w:r w:rsidRPr="7DC65453" w:rsidR="7DC65453">
        <w:rPr>
          <w:rFonts w:eastAsia="Times New Roman"/>
          <w:color w:val="222222"/>
        </w:rPr>
        <w:t>Javascript</w:t>
      </w:r>
      <w:r w:rsidRPr="7DC65453" w:rsidR="7DC65453">
        <w:rPr>
          <w:rFonts w:eastAsia="Times New Roman"/>
          <w:color w:val="222222"/>
        </w:rPr>
        <w:t>. Ao contrário dos programas escritos em PHP, por exemplo, precisam ser hospedados em um servidor remoto configurado para rodar PHP ou visualizados localmente em uma máquina na qual tenha sido instalado um servidor local com suporte para PHE</w:t>
      </w:r>
    </w:p>
    <w:p w:rsidRPr="00BD2F84" w:rsidR="009025BD" w:rsidP="00D10380" w:rsidRDefault="009025BD" w14:paraId="47E5A5B0" w14:textId="77777777">
      <w:pPr>
        <w:widowControl/>
        <w:shd w:val="clear" w:color="auto" w:fill="FFFFFF"/>
        <w:spacing w:line="360" w:lineRule="auto"/>
        <w:ind w:firstLine="0"/>
        <w:jc w:val="left"/>
        <w:rPr>
          <w:rFonts w:eastAsia="Times New Roman"/>
          <w:color w:val="222222"/>
        </w:rPr>
        <w:pPrChange w:author="aparecida.silva.ferreira@escola.pr.gov.br" w:date="2023-05-23T00:57:00Z" w:id="110">
          <w:pPr>
            <w:widowControl/>
            <w:shd w:val="clear" w:color="auto" w:fill="FFFFFF"/>
            <w:spacing w:line="240" w:lineRule="auto"/>
            <w:ind w:firstLine="0"/>
            <w:jc w:val="left"/>
          </w:pPr>
        </w:pPrChange>
      </w:pPr>
    </w:p>
    <w:p w:rsidRPr="00BD2F84" w:rsidR="00BD2F84" w:rsidP="00D10380" w:rsidRDefault="00BD2F84" w14:paraId="501221C9" w14:textId="77777777">
      <w:pPr>
        <w:spacing w:line="360" w:lineRule="auto"/>
        <w:pPrChange w:author="aparecida.silva.ferreira@escola.pr.gov.br" w:date="2023-05-23T00:57:00Z" w:id="111">
          <w:pPr/>
        </w:pPrChange>
      </w:pPr>
    </w:p>
    <w:p w:rsidR="00364537" w:rsidRDefault="00364537" w14:paraId="62A6F57B" w14:textId="77777777">
      <w:pPr>
        <w:spacing w:line="360" w:lineRule="auto"/>
        <w:ind w:firstLine="0"/>
        <w:rPr>
          <w:color w:val="000000"/>
          <w:sz w:val="22"/>
          <w:szCs w:val="22"/>
        </w:rPr>
      </w:pPr>
      <w:r>
        <w:rPr>
          <w:color w:val="000000"/>
          <w:sz w:val="22"/>
          <w:szCs w:val="22"/>
        </w:rPr>
        <w:tab/>
      </w:r>
    </w:p>
    <w:p w:rsidR="00364537" w:rsidRDefault="00364537" w14:paraId="3A246B3E" w14:textId="77777777">
      <w:pPr>
        <w:spacing w:line="360" w:lineRule="auto"/>
        <w:ind w:firstLine="0"/>
        <w:rPr>
          <w:b/>
          <w:color w:val="000000"/>
          <w:sz w:val="28"/>
          <w:szCs w:val="28"/>
        </w:rPr>
      </w:pPr>
    </w:p>
    <w:p w:rsidR="00364537" w:rsidRDefault="00364537" w14:paraId="2232F128" w14:textId="77777777">
      <w:pPr>
        <w:spacing w:line="360" w:lineRule="auto"/>
        <w:ind w:firstLine="0"/>
        <w:rPr>
          <w:b/>
          <w:color w:val="000000"/>
          <w:sz w:val="28"/>
          <w:szCs w:val="28"/>
        </w:rPr>
      </w:pPr>
    </w:p>
    <w:p w:rsidR="00364537" w:rsidRDefault="00364537" w14:paraId="175A57E3" w14:textId="77777777">
      <w:pPr>
        <w:spacing w:line="360" w:lineRule="auto"/>
        <w:ind w:firstLine="0"/>
        <w:rPr>
          <w:b/>
          <w:color w:val="000000"/>
          <w:sz w:val="28"/>
          <w:szCs w:val="28"/>
        </w:rPr>
      </w:pPr>
    </w:p>
    <w:p w:rsidR="00364537" w:rsidRDefault="00364537" w14:paraId="7FEA5675" w14:textId="77777777">
      <w:pPr>
        <w:pStyle w:val="Ttulo1"/>
        <w:spacing w:line="360" w:lineRule="auto"/>
        <w:rPr>
          <w:sz w:val="38"/>
          <w:szCs w:val="38"/>
        </w:rPr>
      </w:pPr>
      <w:bookmarkStart w:name="_Toc119164367" w:id="112"/>
      <w:r>
        <w:t xml:space="preserve">5 DOCUMENTAÇÃO </w:t>
      </w:r>
      <w:r>
        <w:rPr>
          <w:sz w:val="38"/>
          <w:szCs w:val="38"/>
        </w:rPr>
        <w:t>do projeto</w:t>
      </w:r>
      <w:bookmarkEnd w:id="112"/>
    </w:p>
    <w:p w:rsidR="00364537" w:rsidRDefault="00364537" w14:paraId="5C03D325" w14:textId="77777777">
      <w:pPr>
        <w:ind w:firstLine="0"/>
        <w:rPr>
          <w:b/>
          <w:color w:val="FF0000"/>
        </w:rPr>
      </w:pPr>
    </w:p>
    <w:p w:rsidR="00364537" w:rsidRDefault="00364537" w14:paraId="19C80A09" w14:textId="77777777">
      <w:pPr>
        <w:ind w:firstLine="0"/>
        <w:rPr>
          <w:b/>
          <w:color w:val="FF0000"/>
        </w:rPr>
      </w:pPr>
    </w:p>
    <w:p w:rsidR="00364537" w:rsidRDefault="00364537" w14:paraId="2A35BBB6" w14:textId="77777777">
      <w:pPr>
        <w:pStyle w:val="Ttulo2"/>
        <w:spacing w:before="0" w:after="0"/>
      </w:pPr>
      <w:bookmarkStart w:name="_Toc119164368" w:id="113"/>
      <w:r>
        <w:t>5.1 Requisitos</w:t>
      </w:r>
      <w:bookmarkEnd w:id="113"/>
      <w:r>
        <w:t xml:space="preserve"> </w:t>
      </w:r>
    </w:p>
    <w:p w:rsidR="00364537" w:rsidRDefault="00364537" w14:paraId="6A6EF0AF" w14:textId="77777777">
      <w:pPr>
        <w:tabs>
          <w:tab w:val="left" w:pos="0"/>
        </w:tabs>
        <w:spacing w:line="360" w:lineRule="auto"/>
        <w:ind w:firstLine="0"/>
      </w:pPr>
      <w:r>
        <w:tab/>
      </w:r>
    </w:p>
    <w:p w:rsidR="00364537" w:rsidRDefault="00364537" w14:paraId="3D1452ED" w14:textId="77777777">
      <w:pPr>
        <w:tabs>
          <w:tab w:val="left" w:pos="0"/>
        </w:tabs>
        <w:spacing w:line="360" w:lineRule="auto"/>
        <w:ind w:firstLine="0"/>
      </w:pPr>
    </w:p>
    <w:p w:rsidR="00364537" w:rsidRDefault="00364537" w14:paraId="4FBE1069" w14:textId="77777777">
      <w:pPr>
        <w:pStyle w:val="Ttulo2"/>
        <w:spacing w:before="0" w:after="0"/>
      </w:pPr>
      <w:bookmarkStart w:name="_Toc119164369" w:id="114"/>
      <w:r>
        <w:t>5.1.1 Requisitos funcionais</w:t>
      </w:r>
      <w:bookmarkEnd w:id="114"/>
    </w:p>
    <w:p w:rsidR="00364537" w:rsidRDefault="00364537" w14:paraId="49885C78" w14:textId="77777777">
      <w:pPr>
        <w:tabs>
          <w:tab w:val="left" w:pos="0"/>
        </w:tabs>
        <w:spacing w:line="360" w:lineRule="auto"/>
        <w:ind w:firstLine="0"/>
        <w:rPr>
          <w:color w:val="000000"/>
          <w:sz w:val="22"/>
          <w:szCs w:val="22"/>
        </w:rPr>
      </w:pPr>
      <w:r>
        <w:tab/>
      </w:r>
    </w:p>
    <w:p w:rsidR="00364537" w:rsidRDefault="00364537" w14:paraId="0F5036A5" w14:textId="77777777">
      <w:pPr>
        <w:pStyle w:val="Ttulo3"/>
        <w:spacing w:before="0" w:after="0" w:line="360" w:lineRule="auto"/>
        <w:rPr>
          <w:b/>
        </w:rPr>
      </w:pPr>
      <w:bookmarkStart w:name="_Toc119164370" w:id="115"/>
      <w:r>
        <w:rPr>
          <w:b/>
        </w:rPr>
        <w:t>5.1.2 Requisitos não funcionais</w:t>
      </w:r>
      <w:bookmarkEnd w:id="115"/>
      <w:r>
        <w:rPr>
          <w:b/>
        </w:rPr>
        <w:t xml:space="preserve"> </w:t>
      </w:r>
    </w:p>
    <w:p w:rsidR="00364537" w:rsidRDefault="00364537" w14:paraId="134D239F" w14:textId="77777777">
      <w:pPr>
        <w:tabs>
          <w:tab w:val="left" w:pos="0"/>
        </w:tabs>
        <w:spacing w:line="360" w:lineRule="auto"/>
        <w:ind w:firstLine="0"/>
      </w:pPr>
      <w:r>
        <w:tab/>
      </w:r>
    </w:p>
    <w:p w:rsidR="00364537" w:rsidRDefault="00364537" w14:paraId="115C4FC6" w14:textId="77777777">
      <w:pPr>
        <w:widowControl/>
        <w:spacing w:line="240" w:lineRule="auto"/>
        <w:ind w:firstLine="0"/>
        <w:jc w:val="left"/>
        <w:rPr>
          <w:rFonts w:ascii="Calibri" w:hAnsi="Calibri" w:eastAsia="Calibri" w:cs="Calibri"/>
        </w:rPr>
      </w:pPr>
    </w:p>
    <w:p w:rsidR="00364537" w:rsidRDefault="00364537" w14:paraId="1D6D1D92" w14:textId="77777777">
      <w:pPr>
        <w:spacing w:line="360" w:lineRule="auto"/>
        <w:ind w:firstLine="0"/>
        <w:rPr>
          <w:bCs/>
        </w:rPr>
      </w:pPr>
    </w:p>
    <w:p w:rsidR="00364537" w:rsidRDefault="00364537" w14:paraId="7E143E2E" w14:textId="77777777">
      <w:pPr>
        <w:spacing w:line="360" w:lineRule="auto"/>
        <w:ind w:firstLine="0"/>
        <w:rPr>
          <w:bCs/>
        </w:rPr>
      </w:pPr>
      <w:r>
        <w:rPr>
          <w:bCs/>
          <w:sz w:val="20"/>
          <w:szCs w:val="20"/>
        </w:rPr>
        <w:t>Fonte: O autor, 2022</w:t>
      </w:r>
    </w:p>
    <w:p w:rsidR="00364537" w:rsidRDefault="00364537" w14:paraId="69A26A3D" w14:textId="77777777">
      <w:pPr>
        <w:spacing w:line="360" w:lineRule="auto"/>
        <w:ind w:firstLine="0"/>
        <w:rPr>
          <w:bCs/>
        </w:rPr>
      </w:pPr>
    </w:p>
    <w:p w:rsidR="00364537" w:rsidRDefault="00364537" w14:paraId="16D285FF" w14:textId="77777777">
      <w:pPr>
        <w:spacing w:line="360" w:lineRule="auto"/>
        <w:ind w:firstLine="0"/>
        <w:rPr>
          <w:color w:val="000000"/>
          <w:sz w:val="22"/>
          <w:szCs w:val="22"/>
        </w:rPr>
      </w:pPr>
    </w:p>
    <w:p w:rsidR="00364537" w:rsidRDefault="00364537" w14:paraId="256B4754" w14:textId="77777777">
      <w:pPr>
        <w:spacing w:line="360" w:lineRule="auto"/>
        <w:ind w:firstLine="0"/>
        <w:rPr>
          <w:color w:val="000000"/>
          <w:sz w:val="22"/>
          <w:szCs w:val="22"/>
        </w:rPr>
      </w:pPr>
    </w:p>
    <w:p w:rsidR="00364537" w:rsidRDefault="00364537" w14:paraId="1F9C2421" w14:textId="77777777">
      <w:pPr>
        <w:spacing w:line="360" w:lineRule="auto"/>
        <w:ind w:firstLine="0"/>
        <w:rPr>
          <w:color w:val="000000"/>
          <w:sz w:val="22"/>
          <w:szCs w:val="22"/>
        </w:rPr>
      </w:pPr>
    </w:p>
    <w:p w:rsidR="00364537" w:rsidRDefault="00364537" w14:paraId="4422CBD2" w14:textId="77777777">
      <w:pPr>
        <w:spacing w:line="360" w:lineRule="auto"/>
        <w:ind w:firstLine="0"/>
        <w:rPr>
          <w:color w:val="000000"/>
          <w:sz w:val="22"/>
          <w:szCs w:val="22"/>
        </w:rPr>
      </w:pPr>
    </w:p>
    <w:p w:rsidR="00364537" w:rsidRDefault="00364537" w14:paraId="05F21C39" w14:textId="77777777">
      <w:pPr>
        <w:spacing w:line="360" w:lineRule="auto"/>
        <w:ind w:firstLine="0"/>
        <w:rPr>
          <w:color w:val="000000"/>
          <w:sz w:val="22"/>
          <w:szCs w:val="22"/>
        </w:rPr>
      </w:pPr>
    </w:p>
    <w:p w:rsidR="00364537" w:rsidRDefault="00364537" w14:paraId="34315D85" w14:textId="77777777">
      <w:pPr>
        <w:spacing w:line="360" w:lineRule="auto"/>
        <w:ind w:firstLine="0"/>
        <w:rPr>
          <w:color w:val="000000"/>
          <w:sz w:val="22"/>
          <w:szCs w:val="22"/>
        </w:rPr>
      </w:pPr>
    </w:p>
    <w:p w:rsidR="00364537" w:rsidRDefault="00364537" w14:paraId="64DD949A" w14:textId="77777777">
      <w:pPr>
        <w:spacing w:line="360" w:lineRule="auto"/>
        <w:ind w:firstLine="0"/>
        <w:rPr>
          <w:color w:val="000000"/>
          <w:sz w:val="22"/>
          <w:szCs w:val="22"/>
        </w:rPr>
      </w:pPr>
    </w:p>
    <w:p w:rsidR="00364537" w:rsidRDefault="00364537" w14:paraId="239AB742" w14:textId="77777777">
      <w:pPr>
        <w:pStyle w:val="Ttulo2"/>
        <w:numPr>
          <w:ilvl w:val="1"/>
          <w:numId w:val="3"/>
        </w:numPr>
        <w:spacing w:before="0" w:after="0"/>
      </w:pPr>
      <w:r>
        <w:t xml:space="preserve"> </w:t>
      </w:r>
      <w:bookmarkStart w:name="_Toc119164371" w:id="116"/>
      <w:r>
        <w:t>Diagrama de Contexto</w:t>
      </w:r>
      <w:bookmarkEnd w:id="116"/>
    </w:p>
    <w:p w:rsidR="00364537" w:rsidRDefault="00364537" w14:paraId="01751441" w14:textId="77777777">
      <w:pPr>
        <w:spacing w:line="360" w:lineRule="auto"/>
        <w:rPr>
          <w:color w:val="000000"/>
        </w:rPr>
      </w:pPr>
    </w:p>
    <w:p w:rsidR="00364537" w:rsidRDefault="00364537" w14:paraId="0396BAB6" w14:textId="77777777">
      <w:pPr>
        <w:spacing w:line="360" w:lineRule="auto"/>
        <w:ind w:firstLine="141"/>
        <w:rPr>
          <w:color w:val="000000"/>
        </w:rPr>
      </w:pPr>
    </w:p>
    <w:p w:rsidR="00364537" w:rsidRDefault="00364537" w14:paraId="48859B54" w14:textId="77777777">
      <w:pPr>
        <w:ind w:firstLine="0"/>
        <w:rPr>
          <w:color w:val="000000"/>
          <w:sz w:val="20"/>
          <w:szCs w:val="20"/>
        </w:rPr>
      </w:pPr>
      <w:r>
        <w:rPr>
          <w:b/>
          <w:sz w:val="20"/>
          <w:szCs w:val="20"/>
        </w:rPr>
        <w:t>Fonte: O autor, 2022</w:t>
      </w:r>
    </w:p>
    <w:p w:rsidR="00364537" w:rsidRDefault="00364537" w14:paraId="48A4C83B" w14:textId="77777777"/>
    <w:p w:rsidR="00364537" w:rsidRDefault="00364537" w14:paraId="74A24A6F" w14:textId="77777777">
      <w:pPr>
        <w:ind w:firstLine="0"/>
      </w:pPr>
    </w:p>
    <w:p w:rsidR="00364537" w:rsidRDefault="00364537" w14:paraId="110E7DB6" w14:textId="77777777">
      <w:pPr>
        <w:ind w:firstLine="0"/>
      </w:pPr>
    </w:p>
    <w:p w:rsidR="00364537" w:rsidRDefault="00364537" w14:paraId="73F96C7B" w14:textId="77777777">
      <w:pPr>
        <w:pStyle w:val="Ttulo2"/>
        <w:numPr>
          <w:ilvl w:val="1"/>
          <w:numId w:val="3"/>
        </w:numPr>
        <w:rPr/>
      </w:pPr>
      <w:bookmarkStart w:name="_Toc119164372" w:id="117"/>
      <w:r w:rsidR="191FFD8B">
        <w:rPr/>
        <w:t>Diagrama de Fluxo de dados</w:t>
      </w:r>
      <w:bookmarkEnd w:id="117"/>
    </w:p>
    <w:p w:rsidR="191FFD8B" w:rsidP="191FFD8B" w:rsidRDefault="191FFD8B" w14:paraId="13B91693" w14:textId="755A6BD1">
      <w:pPr>
        <w:pStyle w:val="Normal"/>
        <w:ind w:firstLine="0"/>
      </w:pPr>
      <w:ins w:author="Giovanna Oliveira" w:date="2023-07-23T15:54:56.027Z" w:id="421526923">
        <w:r>
          <w:drawing>
            <wp:inline wp14:editId="27458A6F" wp14:anchorId="1FA1F164">
              <wp:extent cx="4572000" cy="2790825"/>
              <wp:effectExtent l="0" t="0" r="0" b="0"/>
              <wp:docPr id="995364838" name="" title=""/>
              <wp:cNvGraphicFramePr>
                <a:graphicFrameLocks noChangeAspect="1"/>
              </wp:cNvGraphicFramePr>
              <a:graphic>
                <a:graphicData uri="http://schemas.openxmlformats.org/drawingml/2006/picture">
                  <pic:pic>
                    <pic:nvPicPr>
                      <pic:cNvPr id="0" name=""/>
                      <pic:cNvPicPr/>
                    </pic:nvPicPr>
                    <pic:blipFill>
                      <a:blip r:embed="R46f2d8f565164ed9">
                        <a:extLst>
                          <a:ext xmlns:a="http://schemas.openxmlformats.org/drawingml/2006/main" uri="{28A0092B-C50C-407E-A947-70E740481C1C}">
                            <a14:useLocalDpi val="0"/>
                          </a:ext>
                        </a:extLst>
                      </a:blip>
                      <a:stretch>
                        <a:fillRect/>
                      </a:stretch>
                    </pic:blipFill>
                    <pic:spPr>
                      <a:xfrm>
                        <a:off x="0" y="0"/>
                        <a:ext cx="4572000" cy="2790825"/>
                      </a:xfrm>
                      <a:prstGeom prst="rect">
                        <a:avLst/>
                      </a:prstGeom>
                    </pic:spPr>
                  </pic:pic>
                </a:graphicData>
              </a:graphic>
            </wp:inline>
          </w:drawing>
        </w:r>
      </w:ins>
    </w:p>
    <w:p w:rsidR="00364537" w:rsidRDefault="00364537" w14:paraId="6623C7EF" w14:textId="77777777">
      <w:pPr>
        <w:rPr>
          <w:b/>
          <w:sz w:val="20"/>
          <w:szCs w:val="20"/>
        </w:rPr>
      </w:pPr>
      <w:r>
        <w:t xml:space="preserve">     </w:t>
      </w:r>
      <w:r>
        <w:rPr>
          <w:b/>
          <w:sz w:val="20"/>
          <w:szCs w:val="20"/>
        </w:rPr>
        <w:t>Fonte: O autor, 2022</w:t>
      </w:r>
    </w:p>
    <w:p w:rsidR="00364537" w:rsidRDefault="00364537" w14:paraId="05BA0314" w14:textId="77777777">
      <w:pPr>
        <w:rPr>
          <w:b/>
          <w:sz w:val="20"/>
          <w:szCs w:val="20"/>
        </w:rPr>
      </w:pPr>
    </w:p>
    <w:p w:rsidR="00364537" w:rsidRDefault="00364537" w14:paraId="4C14D548" w14:textId="77777777">
      <w:pPr>
        <w:rPr>
          <w:b/>
          <w:sz w:val="20"/>
          <w:szCs w:val="20"/>
        </w:rPr>
      </w:pPr>
    </w:p>
    <w:p w:rsidR="00364537" w:rsidRDefault="00364537" w14:paraId="5646FBC7" w14:textId="77777777">
      <w:pPr>
        <w:rPr>
          <w:b/>
          <w:sz w:val="20"/>
          <w:szCs w:val="20"/>
        </w:rPr>
      </w:pPr>
    </w:p>
    <w:p w:rsidR="00364537" w:rsidRDefault="00364537" w14:paraId="7C35EC36" w14:textId="77777777">
      <w:pPr>
        <w:rPr>
          <w:b/>
          <w:sz w:val="20"/>
          <w:szCs w:val="20"/>
        </w:rPr>
      </w:pPr>
    </w:p>
    <w:p w:rsidR="00364537" w:rsidRDefault="00364537" w14:paraId="3BB3DB8A" w14:textId="77777777">
      <w:pPr>
        <w:rPr>
          <w:b/>
          <w:sz w:val="20"/>
          <w:szCs w:val="20"/>
        </w:rPr>
      </w:pPr>
    </w:p>
    <w:p w:rsidR="00364537" w:rsidRDefault="00364537" w14:paraId="7DFA03C9" w14:textId="77777777">
      <w:pPr>
        <w:rPr>
          <w:b/>
          <w:sz w:val="20"/>
          <w:szCs w:val="20"/>
        </w:rPr>
      </w:pPr>
    </w:p>
    <w:p w:rsidR="00364537" w:rsidRDefault="00364537" w14:paraId="7B70413C" w14:textId="77777777">
      <w:pPr>
        <w:rPr>
          <w:b/>
          <w:sz w:val="20"/>
          <w:szCs w:val="20"/>
        </w:rPr>
      </w:pPr>
    </w:p>
    <w:p w:rsidR="00364537" w:rsidRDefault="00364537" w14:paraId="1C838785" w14:textId="77777777">
      <w:pPr>
        <w:rPr>
          <w:b/>
          <w:sz w:val="20"/>
          <w:szCs w:val="20"/>
        </w:rPr>
      </w:pPr>
    </w:p>
    <w:p w:rsidR="00364537" w:rsidRDefault="00364537" w14:paraId="7CF2C25E" w14:textId="77777777">
      <w:pPr>
        <w:rPr>
          <w:b/>
          <w:sz w:val="20"/>
          <w:szCs w:val="20"/>
        </w:rPr>
      </w:pPr>
    </w:p>
    <w:p w:rsidR="00364537" w:rsidRDefault="00364537" w14:paraId="0817942D" w14:textId="77777777">
      <w:pPr>
        <w:pStyle w:val="Ttulo2"/>
        <w:numPr>
          <w:ilvl w:val="1"/>
          <w:numId w:val="3"/>
        </w:numPr>
        <w:ind w:left="578" w:hanging="578"/>
      </w:pPr>
      <w:bookmarkStart w:name="_Toc119164373" w:id="118"/>
      <w:r>
        <w:t>Diagrama de Entidade e relacionamento</w:t>
      </w:r>
      <w:bookmarkEnd w:id="118"/>
    </w:p>
    <w:p w:rsidR="00364537" w:rsidRDefault="00364537" w14:paraId="0B9C37ED" w14:textId="77777777">
      <w:pPr>
        <w:ind w:firstLine="0"/>
      </w:pPr>
    </w:p>
    <w:p w:rsidR="00364537" w:rsidRDefault="00364537" w14:paraId="031A2DB5" w14:textId="77777777">
      <w:pPr>
        <w:ind w:firstLine="0"/>
      </w:pPr>
      <w:r>
        <w:t xml:space="preserve"> </w:t>
      </w:r>
      <w:r>
        <w:rPr>
          <w:b/>
          <w:sz w:val="20"/>
          <w:szCs w:val="20"/>
        </w:rPr>
        <w:t>Fonte: O autor, 2022</w:t>
      </w:r>
    </w:p>
    <w:p w:rsidR="00364537" w:rsidRDefault="00364537" w14:paraId="1E582B7C" w14:textId="77777777">
      <w:pPr>
        <w:tabs>
          <w:tab w:val="left" w:pos="0"/>
        </w:tabs>
        <w:ind w:firstLine="0"/>
      </w:pPr>
    </w:p>
    <w:p w:rsidR="00364537" w:rsidRDefault="00364537" w14:paraId="3788E667" w14:textId="77777777">
      <w:pPr>
        <w:tabs>
          <w:tab w:val="left" w:pos="0"/>
        </w:tabs>
        <w:ind w:firstLine="0"/>
      </w:pPr>
    </w:p>
    <w:p w:rsidR="00364537" w:rsidRDefault="00364537" w14:paraId="19FBCA4C" w14:textId="77777777">
      <w:pPr>
        <w:tabs>
          <w:tab w:val="left" w:pos="0"/>
        </w:tabs>
        <w:ind w:firstLine="0"/>
      </w:pPr>
    </w:p>
    <w:p w:rsidR="00364537" w:rsidRDefault="00364537" w14:paraId="6B8C8705" w14:textId="77777777">
      <w:pPr>
        <w:pStyle w:val="Ttulo2"/>
        <w:numPr>
          <w:ilvl w:val="1"/>
          <w:numId w:val="3"/>
        </w:numPr>
        <w:ind w:left="578" w:hanging="578"/>
      </w:pPr>
      <w:bookmarkStart w:name="_Toc119164374" w:id="119"/>
      <w:r>
        <w:t>Dicionário de Dados</w:t>
      </w:r>
      <w:bookmarkEnd w:id="119"/>
    </w:p>
    <w:p w:rsidR="00364537" w:rsidRDefault="00364537" w14:paraId="0924BA9D" w14:textId="77777777">
      <w:pPr>
        <w:tabs>
          <w:tab w:val="left" w:pos="0"/>
        </w:tabs>
        <w:spacing w:before="240" w:line="360" w:lineRule="auto"/>
        <w:ind w:firstLine="0"/>
      </w:pPr>
    </w:p>
    <w:p w:rsidR="00364537" w:rsidRDefault="00364537" w14:paraId="6117CCCF" w14:textId="77777777">
      <w:pPr>
        <w:ind w:firstLine="0"/>
      </w:pPr>
      <w:r>
        <w:rPr>
          <w:b/>
          <w:sz w:val="20"/>
          <w:szCs w:val="20"/>
        </w:rPr>
        <w:t>Fonte: O autor, 2022</w:t>
      </w:r>
    </w:p>
    <w:p w:rsidR="00364537" w:rsidRDefault="00364537" w14:paraId="69190EBE" w14:textId="77777777">
      <w:pPr>
        <w:ind w:firstLine="0"/>
      </w:pPr>
    </w:p>
    <w:p w:rsidR="00364537" w:rsidRDefault="00364537" w14:paraId="01577E4C" w14:textId="77777777">
      <w:pPr>
        <w:ind w:firstLine="0"/>
      </w:pPr>
    </w:p>
    <w:p w:rsidR="00364537" w:rsidRDefault="00364537" w14:paraId="1494D2F9" w14:textId="77777777">
      <w:pPr>
        <w:ind w:firstLine="0"/>
      </w:pPr>
    </w:p>
    <w:p w:rsidR="00364537" w:rsidRDefault="00364537" w14:paraId="2C6E5820" w14:textId="77777777">
      <w:pPr>
        <w:ind w:firstLine="0"/>
      </w:pPr>
    </w:p>
    <w:p w:rsidR="00364537" w:rsidRDefault="00364537" w14:paraId="20379569" w14:textId="77777777">
      <w:pPr>
        <w:ind w:firstLine="0"/>
      </w:pPr>
    </w:p>
    <w:p w:rsidR="00364537" w:rsidRDefault="00364537" w14:paraId="0F6BADCF" w14:textId="77777777">
      <w:pPr>
        <w:ind w:firstLine="0"/>
      </w:pPr>
    </w:p>
    <w:p w:rsidR="00364537" w:rsidRDefault="00364537" w14:paraId="30F79310" w14:textId="77777777">
      <w:pPr>
        <w:ind w:firstLine="0"/>
      </w:pPr>
    </w:p>
    <w:p w:rsidR="00364537" w:rsidRDefault="00364537" w14:paraId="24D19921" w14:textId="77777777">
      <w:pPr>
        <w:pStyle w:val="Ttulo2"/>
        <w:numPr>
          <w:ilvl w:val="1"/>
          <w:numId w:val="4"/>
        </w:numPr>
        <w:rPr/>
      </w:pPr>
      <w:bookmarkStart w:name="_Toc119164375" w:id="120"/>
      <w:r w:rsidR="191FFD8B">
        <w:rPr/>
        <w:t>Diagrama de Caso de Uso</w:t>
      </w:r>
      <w:bookmarkEnd w:id="120"/>
    </w:p>
    <w:p w:rsidR="191FFD8B" w:rsidP="191FFD8B" w:rsidRDefault="191FFD8B" w14:paraId="2BB6F504" w14:textId="478152E3">
      <w:pPr>
        <w:pStyle w:val="Normal"/>
        <w:ind w:left="720" w:hanging="861"/>
      </w:pPr>
      <w:ins w:author="Giovanna Oliveira" w:date="2023-07-23T16:00:07.579Z" w:id="585299427">
        <w:r>
          <w:drawing>
            <wp:inline wp14:editId="142FD46A" wp14:anchorId="58F64CA0">
              <wp:extent cx="4572000" cy="2790825"/>
              <wp:effectExtent l="0" t="0" r="0" b="0"/>
              <wp:docPr id="218643849" name="" title=""/>
              <wp:cNvGraphicFramePr>
                <a:graphicFrameLocks noChangeAspect="1"/>
              </wp:cNvGraphicFramePr>
              <a:graphic>
                <a:graphicData uri="http://schemas.openxmlformats.org/drawingml/2006/picture">
                  <pic:pic>
                    <pic:nvPicPr>
                      <pic:cNvPr id="0" name=""/>
                      <pic:cNvPicPr/>
                    </pic:nvPicPr>
                    <pic:blipFill>
                      <a:blip r:embed="R8726e8d95a8f49cd">
                        <a:extLst>
                          <a:ext xmlns:a="http://schemas.openxmlformats.org/drawingml/2006/main" uri="{28A0092B-C50C-407E-A947-70E740481C1C}">
                            <a14:useLocalDpi val="0"/>
                          </a:ext>
                        </a:extLst>
                      </a:blip>
                      <a:stretch>
                        <a:fillRect/>
                      </a:stretch>
                    </pic:blipFill>
                    <pic:spPr>
                      <a:xfrm>
                        <a:off x="0" y="0"/>
                        <a:ext cx="4572000" cy="2790825"/>
                      </a:xfrm>
                      <a:prstGeom prst="rect">
                        <a:avLst/>
                      </a:prstGeom>
                    </pic:spPr>
                  </pic:pic>
                </a:graphicData>
              </a:graphic>
            </wp:inline>
          </w:drawing>
        </w:r>
      </w:ins>
    </w:p>
    <w:p w:rsidR="191FFD8B" w:rsidP="191FFD8B" w:rsidRDefault="191FFD8B" w14:paraId="666B0BA4" w14:textId="79977687">
      <w:pPr>
        <w:ind w:left="720" w:hanging="861"/>
        <w:rPr>
          <w:b w:val="1"/>
          <w:bCs w:val="1"/>
          <w:sz w:val="20"/>
          <w:szCs w:val="20"/>
        </w:rPr>
      </w:pPr>
      <w:r w:rsidRPr="191FFD8B" w:rsidR="191FFD8B">
        <w:rPr>
          <w:b w:val="1"/>
          <w:bCs w:val="1"/>
          <w:sz w:val="20"/>
          <w:szCs w:val="20"/>
        </w:rPr>
        <w:t>Fonte: O autor, 2022</w:t>
      </w:r>
    </w:p>
    <w:p w:rsidR="00364537" w:rsidRDefault="00364537" w14:paraId="5F6D07BB" w14:textId="77777777">
      <w:pPr>
        <w:tabs>
          <w:tab w:val="left" w:pos="-5"/>
        </w:tabs>
        <w:ind w:left="720" w:hanging="861"/>
        <w:rPr>
          <w:b/>
          <w:sz w:val="20"/>
          <w:szCs w:val="20"/>
        </w:rPr>
      </w:pPr>
    </w:p>
    <w:p w:rsidR="00364537" w:rsidRDefault="00364537" w14:paraId="74CE6842" w14:textId="77777777">
      <w:pPr>
        <w:tabs>
          <w:tab w:val="left" w:pos="-5"/>
        </w:tabs>
        <w:ind w:left="720" w:hanging="861"/>
        <w:rPr>
          <w:b/>
          <w:sz w:val="20"/>
          <w:szCs w:val="20"/>
        </w:rPr>
      </w:pPr>
    </w:p>
    <w:p w:rsidR="00364537" w:rsidRDefault="00364537" w14:paraId="2D82B3E6" w14:textId="77777777">
      <w:pPr>
        <w:tabs>
          <w:tab w:val="left" w:pos="-5"/>
        </w:tabs>
        <w:ind w:left="720" w:hanging="861"/>
        <w:rPr>
          <w:b/>
          <w:sz w:val="20"/>
          <w:szCs w:val="20"/>
        </w:rPr>
      </w:pPr>
    </w:p>
    <w:p w:rsidR="00364537" w:rsidRDefault="00364537" w14:paraId="0A3C4537" w14:textId="77777777">
      <w:pPr>
        <w:tabs>
          <w:tab w:val="left" w:pos="-5"/>
        </w:tabs>
        <w:ind w:left="720" w:hanging="861"/>
      </w:pPr>
      <w:r>
        <w:t>DIAGRAMA 02</w:t>
      </w:r>
    </w:p>
    <w:p w:rsidR="00364537" w:rsidRDefault="00364537" w14:paraId="45380D78" w14:textId="77777777">
      <w:pPr>
        <w:tabs>
          <w:tab w:val="left" w:pos="709"/>
        </w:tabs>
        <w:ind w:firstLine="0"/>
      </w:pPr>
    </w:p>
    <w:p w:rsidR="00364537" w:rsidRDefault="00364537" w14:paraId="1269A12B" w14:textId="77777777">
      <w:r>
        <w:rPr>
          <w:b/>
          <w:sz w:val="20"/>
          <w:szCs w:val="20"/>
        </w:rPr>
        <w:t>Fonte: O autor, 2022</w:t>
      </w:r>
    </w:p>
    <w:p w:rsidR="00364537" w:rsidRDefault="00364537" w14:paraId="7958A9A9" w14:textId="77777777">
      <w:pPr>
        <w:pStyle w:val="Ttulo3"/>
        <w:numPr>
          <w:ilvl w:val="2"/>
          <w:numId w:val="4"/>
        </w:numPr>
      </w:pPr>
      <w:bookmarkStart w:name="_Toc119164376" w:id="121"/>
      <w:r>
        <w:t>Cadastrar</w:t>
      </w:r>
      <w:bookmarkEnd w:id="121"/>
    </w:p>
    <w:p w:rsidR="00364537" w:rsidRDefault="00364537" w14:paraId="5971BDB1" w14:textId="77777777">
      <w:pPr>
        <w:ind w:firstLine="0"/>
        <w:rPr>
          <w:b/>
        </w:rPr>
      </w:pPr>
    </w:p>
    <w:p w:rsidR="00364537" w:rsidRDefault="00364537" w14:paraId="7B870E88" w14:textId="77777777">
      <w:pPr>
        <w:pStyle w:val="Ttulo3"/>
        <w:numPr>
          <w:ilvl w:val="2"/>
          <w:numId w:val="4"/>
        </w:numPr>
      </w:pPr>
      <w:bookmarkStart w:name="_Toc119164377" w:id="122"/>
      <w:proofErr w:type="spellStart"/>
      <w:r>
        <w:t>Logar</w:t>
      </w:r>
      <w:bookmarkEnd w:id="122"/>
      <w:proofErr w:type="spellEnd"/>
    </w:p>
    <w:p w:rsidR="00364537" w:rsidRDefault="00364537" w14:paraId="07457271" w14:textId="77777777">
      <w:pPr>
        <w:tabs>
          <w:tab w:val="left" w:pos="709"/>
        </w:tabs>
        <w:ind w:firstLine="0"/>
        <w:rPr>
          <w:b/>
        </w:rPr>
      </w:pPr>
    </w:p>
    <w:p w:rsidR="00364537" w:rsidRDefault="00364537" w14:paraId="0E44166C" w14:textId="77777777">
      <w:pPr>
        <w:pStyle w:val="Ttulo3"/>
        <w:numPr>
          <w:ilvl w:val="2"/>
          <w:numId w:val="4"/>
        </w:numPr>
      </w:pPr>
      <w:bookmarkStart w:name="_Toc119164378" w:id="123"/>
      <w:r>
        <w:t>Cadastro de funcionário/profissional</w:t>
      </w:r>
      <w:bookmarkEnd w:id="123"/>
    </w:p>
    <w:p w:rsidR="00364537" w:rsidRDefault="00364537" w14:paraId="651CD7A4" w14:textId="77777777">
      <w:pPr>
        <w:tabs>
          <w:tab w:val="left" w:pos="709"/>
        </w:tabs>
        <w:ind w:firstLine="0"/>
      </w:pPr>
    </w:p>
    <w:p w:rsidR="00364537" w:rsidRDefault="00364537" w14:paraId="1E89A771" w14:textId="77777777">
      <w:pPr>
        <w:tabs>
          <w:tab w:val="left" w:pos="709"/>
        </w:tabs>
        <w:ind w:firstLine="0"/>
      </w:pPr>
    </w:p>
    <w:p w:rsidR="00364537" w:rsidRDefault="00364537" w14:paraId="21E94D01" w14:textId="77777777">
      <w:pPr>
        <w:pStyle w:val="Ttulo3"/>
        <w:numPr>
          <w:ilvl w:val="2"/>
          <w:numId w:val="4"/>
        </w:numPr>
        <w:spacing w:after="0" w:line="240" w:lineRule="auto"/>
      </w:pPr>
      <w:bookmarkStart w:name="_Toc119164379" w:id="124"/>
      <w:r>
        <w:t>Consultar profissionais</w:t>
      </w:r>
      <w:bookmarkEnd w:id="124"/>
      <w:r>
        <w:t xml:space="preserve"> </w:t>
      </w:r>
    </w:p>
    <w:p w:rsidR="00364537" w:rsidRDefault="00364537" w14:paraId="0E3BE6A0" w14:textId="77777777">
      <w:pPr>
        <w:tabs>
          <w:tab w:val="left" w:pos="709"/>
        </w:tabs>
        <w:ind w:left="720" w:firstLine="0"/>
      </w:pPr>
    </w:p>
    <w:p w:rsidR="00364537" w:rsidRDefault="00364537" w14:paraId="2B0B31A3" w14:textId="77777777">
      <w:pPr>
        <w:ind w:firstLine="0"/>
      </w:pPr>
    </w:p>
    <w:p w:rsidR="00364537" w:rsidRDefault="00364537" w14:paraId="677C05D1" w14:textId="77777777">
      <w:pPr>
        <w:pStyle w:val="Ttulo3"/>
        <w:numPr>
          <w:ilvl w:val="2"/>
          <w:numId w:val="4"/>
        </w:numPr>
      </w:pPr>
      <w:bookmarkStart w:name="_Toc119164380" w:id="125"/>
      <w:r>
        <w:t>Agendamento</w:t>
      </w:r>
      <w:bookmarkEnd w:id="125"/>
    </w:p>
    <w:p w:rsidR="00364537" w:rsidRDefault="00364537" w14:paraId="1BF80755" w14:textId="77777777">
      <w:pPr>
        <w:tabs>
          <w:tab w:val="left" w:pos="709"/>
        </w:tabs>
        <w:ind w:firstLine="0"/>
      </w:pPr>
    </w:p>
    <w:p w:rsidR="00364537" w:rsidRDefault="00364537" w14:paraId="153E0AA5" w14:textId="77777777">
      <w:pPr>
        <w:ind w:firstLine="0"/>
      </w:pPr>
    </w:p>
    <w:p w:rsidR="00364537" w:rsidRDefault="00364537" w14:paraId="082B095A" w14:textId="77777777">
      <w:pPr>
        <w:ind w:firstLine="0"/>
      </w:pPr>
    </w:p>
    <w:p w:rsidR="00364537" w:rsidRDefault="00364537" w14:paraId="76127804" w14:textId="77777777">
      <w:pPr>
        <w:pStyle w:val="Ttulo2"/>
        <w:numPr>
          <w:ilvl w:val="1"/>
          <w:numId w:val="4"/>
        </w:numPr>
        <w:ind w:left="578" w:hanging="578"/>
      </w:pPr>
      <w:bookmarkStart w:name="_Toc119164381" w:id="126"/>
      <w:r>
        <w:t>Diagrama de Classe</w:t>
      </w:r>
      <w:bookmarkEnd w:id="126"/>
    </w:p>
    <w:p w:rsidR="00364537" w:rsidRDefault="00364537" w14:paraId="3D9325BE" w14:textId="77777777">
      <w:pPr>
        <w:ind w:firstLine="0"/>
      </w:pPr>
      <w:r>
        <w:rPr>
          <w:b/>
          <w:sz w:val="20"/>
          <w:szCs w:val="20"/>
        </w:rPr>
        <w:t>Fonte: O autor, 2022</w:t>
      </w:r>
    </w:p>
    <w:p w:rsidR="00364537" w:rsidRDefault="00364537" w14:paraId="511BC044" w14:textId="77777777">
      <w:pPr>
        <w:pStyle w:val="Ttulo2"/>
        <w:numPr>
          <w:ilvl w:val="1"/>
          <w:numId w:val="4"/>
        </w:numPr>
        <w:ind w:left="578" w:hanging="578"/>
      </w:pPr>
      <w:bookmarkStart w:name="_Toc119164382" w:id="127"/>
      <w:r>
        <w:t>Diagrama de Sequência</w:t>
      </w:r>
      <w:bookmarkEnd w:id="127"/>
      <w:r>
        <w:t xml:space="preserve"> </w:t>
      </w:r>
    </w:p>
    <w:p w:rsidR="00364537" w:rsidRDefault="00364537" w14:paraId="30ABCD2A" w14:textId="77777777">
      <w:pPr>
        <w:ind w:left="709" w:firstLine="0"/>
      </w:pPr>
    </w:p>
    <w:p w:rsidR="00364537" w:rsidRDefault="00364537" w14:paraId="49EAA3A4" w14:textId="77777777">
      <w:pPr>
        <w:ind w:left="709" w:hanging="709"/>
      </w:pPr>
    </w:p>
    <w:p w:rsidR="00364537" w:rsidRDefault="00364537" w14:paraId="4994AD2F" w14:textId="77777777">
      <w:pPr>
        <w:ind w:left="709" w:firstLine="0"/>
        <w:rPr>
          <w:sz w:val="22"/>
          <w:szCs w:val="22"/>
        </w:rPr>
      </w:pPr>
    </w:p>
    <w:p w:rsidR="00364537" w:rsidRDefault="00364537" w14:paraId="67C4BF69" w14:textId="77777777">
      <w:pPr>
        <w:ind w:firstLine="0"/>
        <w:rPr>
          <w:b/>
          <w:sz w:val="20"/>
          <w:szCs w:val="20"/>
        </w:rPr>
      </w:pPr>
      <w:r>
        <w:rPr>
          <w:b/>
          <w:sz w:val="20"/>
          <w:szCs w:val="20"/>
        </w:rPr>
        <w:t>Fonte: O autor, 2022</w:t>
      </w:r>
    </w:p>
    <w:p w:rsidR="00364537" w:rsidRDefault="00364537" w14:paraId="01F00919" w14:textId="77777777">
      <w:pPr>
        <w:ind w:firstLine="0"/>
      </w:pPr>
    </w:p>
    <w:p w:rsidR="00364537" w:rsidRDefault="00364537" w14:paraId="7099B169" w14:textId="77777777">
      <w:pPr>
        <w:ind w:firstLine="0"/>
      </w:pPr>
    </w:p>
    <w:p w:rsidR="00364537" w:rsidRDefault="00364537" w14:paraId="5338053A" w14:textId="77777777">
      <w:pPr>
        <w:pStyle w:val="Ttulo2"/>
        <w:numPr>
          <w:ilvl w:val="1"/>
          <w:numId w:val="4"/>
        </w:numPr>
        <w:ind w:left="578" w:hanging="578"/>
      </w:pPr>
      <w:bookmarkStart w:name="_Toc119164383" w:id="128"/>
      <w:r>
        <w:t>Diagrama de Atividade</w:t>
      </w:r>
      <w:bookmarkEnd w:id="128"/>
    </w:p>
    <w:p w:rsidR="00364537" w:rsidRDefault="00364537" w14:paraId="272D6B32" w14:textId="77777777">
      <w:pPr>
        <w:spacing w:line="360" w:lineRule="auto"/>
        <w:ind w:left="709" w:hanging="709"/>
      </w:pPr>
    </w:p>
    <w:p w:rsidR="00364537" w:rsidRDefault="00364537" w14:paraId="147630F0" w14:textId="77777777">
      <w:pPr>
        <w:ind w:firstLine="0"/>
      </w:pPr>
      <w:r>
        <w:rPr>
          <w:b/>
          <w:sz w:val="20"/>
          <w:szCs w:val="20"/>
        </w:rPr>
        <w:t>Fonte: O autor, 2022</w:t>
      </w:r>
    </w:p>
    <w:p w:rsidR="00364537" w:rsidRDefault="00364537" w14:paraId="15401D83" w14:textId="77777777">
      <w:pPr>
        <w:pStyle w:val="Ttulo1"/>
        <w:numPr>
          <w:ilvl w:val="0"/>
          <w:numId w:val="4"/>
        </w:numPr>
        <w:ind w:left="0" w:firstLine="0"/>
      </w:pPr>
      <w:bookmarkStart w:name="_Toc119164384" w:id="129"/>
      <w:r>
        <w:t>Telas</w:t>
      </w:r>
      <w:bookmarkEnd w:id="129"/>
      <w:r>
        <w:t xml:space="preserve"> </w:t>
      </w:r>
    </w:p>
    <w:p w:rsidR="00364537" w:rsidRDefault="00364537" w14:paraId="57B8F884" w14:textId="77777777">
      <w:pPr>
        <w:tabs>
          <w:tab w:val="left" w:pos="709"/>
        </w:tabs>
        <w:ind w:firstLine="0"/>
      </w:pPr>
    </w:p>
    <w:p w:rsidR="00364537" w:rsidRDefault="00364537" w14:paraId="6E22B631" w14:textId="77777777">
      <w:pPr>
        <w:tabs>
          <w:tab w:val="left" w:pos="709"/>
        </w:tabs>
        <w:ind w:firstLine="0"/>
      </w:pPr>
    </w:p>
    <w:p w:rsidR="00364537" w:rsidRDefault="00364537" w14:paraId="44B478A0" w14:textId="77777777">
      <w:pPr>
        <w:tabs>
          <w:tab w:val="left" w:pos="709"/>
        </w:tabs>
        <w:ind w:firstLine="0"/>
      </w:pPr>
    </w:p>
    <w:p w:rsidR="00364537" w:rsidRDefault="00364537" w14:paraId="5A8471A8" w14:textId="77777777">
      <w:pPr>
        <w:tabs>
          <w:tab w:val="left" w:pos="709"/>
        </w:tabs>
        <w:ind w:firstLine="0"/>
      </w:pPr>
    </w:p>
    <w:p w:rsidR="00364537" w:rsidRDefault="00364537" w14:paraId="26092A93" w14:textId="77777777">
      <w:pPr>
        <w:tabs>
          <w:tab w:val="left" w:pos="709"/>
        </w:tabs>
        <w:ind w:firstLine="0"/>
      </w:pPr>
    </w:p>
    <w:p w:rsidR="00364537" w:rsidRDefault="00364537" w14:paraId="48B31C7F" w14:textId="77777777">
      <w:pPr>
        <w:tabs>
          <w:tab w:val="left" w:pos="709"/>
        </w:tabs>
        <w:ind w:firstLine="0"/>
      </w:pPr>
    </w:p>
    <w:p w:rsidR="00364537" w:rsidRDefault="00364537" w14:paraId="1A591ED6" w14:textId="77777777">
      <w:pPr>
        <w:tabs>
          <w:tab w:val="left" w:pos="709"/>
        </w:tabs>
        <w:ind w:firstLine="0"/>
      </w:pPr>
    </w:p>
    <w:p w:rsidR="00364537" w:rsidRDefault="00364537" w14:paraId="6800C464" w14:textId="77777777">
      <w:pPr>
        <w:tabs>
          <w:tab w:val="left" w:pos="709"/>
        </w:tabs>
        <w:ind w:firstLine="0"/>
      </w:pPr>
    </w:p>
    <w:p w:rsidR="00364537" w:rsidRDefault="00364537" w14:paraId="007B2991" w14:textId="77777777">
      <w:pPr>
        <w:tabs>
          <w:tab w:val="left" w:pos="709"/>
        </w:tabs>
        <w:ind w:firstLine="0"/>
      </w:pPr>
    </w:p>
    <w:p w:rsidR="00364537" w:rsidRDefault="00364537" w14:paraId="0FF64F1C" w14:textId="77777777">
      <w:pPr>
        <w:tabs>
          <w:tab w:val="left" w:pos="709"/>
        </w:tabs>
        <w:ind w:firstLine="0"/>
      </w:pPr>
    </w:p>
    <w:p w:rsidR="00364537" w:rsidRDefault="00364537" w14:paraId="774597D2" w14:textId="77777777">
      <w:pPr>
        <w:tabs>
          <w:tab w:val="left" w:pos="709"/>
        </w:tabs>
        <w:ind w:firstLine="0"/>
      </w:pPr>
    </w:p>
    <w:p w:rsidR="00364537" w:rsidRDefault="00364537" w14:paraId="43DE56E7" w14:textId="77777777">
      <w:pPr>
        <w:tabs>
          <w:tab w:val="left" w:pos="709"/>
        </w:tabs>
        <w:ind w:firstLine="0"/>
      </w:pPr>
    </w:p>
    <w:p w:rsidR="00364537" w:rsidRDefault="00364537" w14:paraId="43B8A4AC" w14:textId="77777777">
      <w:pPr>
        <w:tabs>
          <w:tab w:val="left" w:pos="709"/>
        </w:tabs>
        <w:ind w:firstLine="0"/>
      </w:pPr>
    </w:p>
    <w:p w:rsidR="00364537" w:rsidRDefault="00364537" w14:paraId="1D9242A3" w14:textId="77777777">
      <w:pPr>
        <w:tabs>
          <w:tab w:val="left" w:pos="709"/>
        </w:tabs>
        <w:ind w:firstLine="0"/>
      </w:pPr>
    </w:p>
    <w:p w:rsidR="00364537" w:rsidRDefault="00364537" w14:paraId="0F132D20" w14:textId="77777777">
      <w:pPr>
        <w:tabs>
          <w:tab w:val="left" w:pos="709"/>
        </w:tabs>
        <w:ind w:firstLine="0"/>
      </w:pPr>
    </w:p>
    <w:p w:rsidR="00364537" w:rsidRDefault="00364537" w14:paraId="6DB6EA28" w14:textId="77777777">
      <w:pPr>
        <w:tabs>
          <w:tab w:val="left" w:pos="709"/>
        </w:tabs>
        <w:ind w:firstLine="0"/>
      </w:pPr>
    </w:p>
    <w:p w:rsidR="00364537" w:rsidRDefault="00364537" w14:paraId="1D41EFF4" w14:textId="77777777">
      <w:pPr>
        <w:tabs>
          <w:tab w:val="left" w:pos="709"/>
        </w:tabs>
        <w:ind w:firstLine="0"/>
      </w:pPr>
    </w:p>
    <w:p w:rsidR="00364537" w:rsidRDefault="00364537" w14:paraId="059F1B04" w14:textId="77777777">
      <w:pPr>
        <w:tabs>
          <w:tab w:val="left" w:pos="709"/>
        </w:tabs>
        <w:ind w:firstLine="0"/>
      </w:pPr>
    </w:p>
    <w:p w:rsidR="00364537" w:rsidRDefault="00364537" w14:paraId="43DC24D8" w14:textId="77777777">
      <w:pPr>
        <w:tabs>
          <w:tab w:val="left" w:pos="709"/>
        </w:tabs>
        <w:ind w:firstLine="0"/>
      </w:pPr>
    </w:p>
    <w:p w:rsidR="00364537" w:rsidRDefault="00364537" w14:paraId="6F7E5BBE" w14:textId="77777777">
      <w:pPr>
        <w:tabs>
          <w:tab w:val="left" w:pos="709"/>
        </w:tabs>
        <w:ind w:firstLine="0"/>
      </w:pPr>
    </w:p>
    <w:p w:rsidR="00364537" w:rsidRDefault="00364537" w14:paraId="5D9269BA" w14:textId="77777777">
      <w:pPr>
        <w:tabs>
          <w:tab w:val="left" w:pos="709"/>
        </w:tabs>
        <w:ind w:firstLine="0"/>
      </w:pPr>
    </w:p>
    <w:p w:rsidR="00364537" w:rsidRDefault="00364537" w14:paraId="54EEFF60" w14:textId="77777777">
      <w:pPr>
        <w:tabs>
          <w:tab w:val="left" w:pos="709"/>
        </w:tabs>
        <w:ind w:firstLine="0"/>
      </w:pPr>
    </w:p>
    <w:p w:rsidR="00364537" w:rsidRDefault="00364537" w14:paraId="6FC7FAE9" w14:textId="77777777">
      <w:pPr>
        <w:tabs>
          <w:tab w:val="left" w:pos="709"/>
        </w:tabs>
        <w:ind w:firstLine="0"/>
      </w:pPr>
    </w:p>
    <w:p w:rsidR="00364537" w:rsidRDefault="00364537" w14:paraId="65F1B234" w14:textId="77777777">
      <w:pPr>
        <w:tabs>
          <w:tab w:val="left" w:pos="709"/>
        </w:tabs>
        <w:ind w:firstLine="0"/>
      </w:pPr>
    </w:p>
    <w:p w:rsidR="00364537" w:rsidRDefault="00364537" w14:paraId="044E74F2" w14:textId="77777777">
      <w:pPr>
        <w:tabs>
          <w:tab w:val="left" w:pos="709"/>
        </w:tabs>
        <w:ind w:firstLine="0"/>
      </w:pPr>
    </w:p>
    <w:p w:rsidR="00364537" w:rsidRDefault="00364537" w14:paraId="50E92BA6" w14:textId="77777777">
      <w:pPr>
        <w:tabs>
          <w:tab w:val="left" w:pos="709"/>
        </w:tabs>
        <w:ind w:firstLine="0"/>
      </w:pPr>
    </w:p>
    <w:p w:rsidR="00364537" w:rsidRDefault="00364537" w14:paraId="1C3C60F0" w14:textId="77777777">
      <w:pPr>
        <w:tabs>
          <w:tab w:val="left" w:pos="709"/>
        </w:tabs>
        <w:ind w:firstLine="0"/>
      </w:pPr>
    </w:p>
    <w:p w:rsidR="00364537" w:rsidRDefault="00364537" w14:paraId="535FA4AA" w14:textId="77777777">
      <w:pPr>
        <w:tabs>
          <w:tab w:val="left" w:pos="709"/>
        </w:tabs>
        <w:ind w:firstLine="0"/>
      </w:pPr>
    </w:p>
    <w:p w:rsidR="00364537" w:rsidRDefault="00364537" w14:paraId="173CE08E" w14:textId="77777777">
      <w:pPr>
        <w:tabs>
          <w:tab w:val="left" w:pos="709"/>
        </w:tabs>
        <w:ind w:firstLine="0"/>
      </w:pPr>
    </w:p>
    <w:p w:rsidR="00364537" w:rsidRDefault="00364537" w14:paraId="157F766A" w14:textId="77777777">
      <w:pPr>
        <w:tabs>
          <w:tab w:val="left" w:pos="709"/>
        </w:tabs>
        <w:ind w:firstLine="0"/>
      </w:pPr>
    </w:p>
    <w:p w:rsidR="00364537" w:rsidRDefault="00364537" w14:paraId="55EE7748" w14:textId="77777777">
      <w:pPr>
        <w:tabs>
          <w:tab w:val="left" w:pos="709"/>
        </w:tabs>
        <w:ind w:firstLine="0"/>
      </w:pPr>
    </w:p>
    <w:p w:rsidR="00364537" w:rsidRDefault="00364537" w14:paraId="3862D687" w14:textId="77777777">
      <w:pPr>
        <w:tabs>
          <w:tab w:val="left" w:pos="709"/>
        </w:tabs>
        <w:ind w:firstLine="0"/>
      </w:pPr>
    </w:p>
    <w:p w:rsidR="00364537" w:rsidRDefault="00364537" w14:paraId="42CCDCEC" w14:textId="77777777">
      <w:pPr>
        <w:tabs>
          <w:tab w:val="left" w:pos="709"/>
        </w:tabs>
        <w:ind w:firstLine="0"/>
      </w:pPr>
    </w:p>
    <w:p w:rsidR="00364537" w:rsidRDefault="00364537" w14:paraId="48442872" w14:textId="77777777">
      <w:pPr>
        <w:tabs>
          <w:tab w:val="left" w:pos="709"/>
        </w:tabs>
        <w:ind w:firstLine="0"/>
      </w:pPr>
    </w:p>
    <w:p w:rsidR="00364537" w:rsidRDefault="00364537" w14:paraId="79D067AA" w14:textId="77777777">
      <w:pPr>
        <w:tabs>
          <w:tab w:val="left" w:pos="709"/>
        </w:tabs>
        <w:ind w:firstLine="0"/>
      </w:pPr>
    </w:p>
    <w:p w:rsidR="00364537" w:rsidRDefault="00364537" w14:paraId="4B25E52F" w14:textId="77777777">
      <w:pPr>
        <w:tabs>
          <w:tab w:val="left" w:pos="709"/>
        </w:tabs>
        <w:ind w:firstLine="0"/>
      </w:pPr>
    </w:p>
    <w:p w:rsidR="00364537" w:rsidRDefault="00364537" w14:paraId="07D622CE" w14:textId="77777777">
      <w:pPr>
        <w:tabs>
          <w:tab w:val="left" w:pos="709"/>
        </w:tabs>
        <w:ind w:firstLine="0"/>
      </w:pPr>
    </w:p>
    <w:p w:rsidR="00364537" w:rsidRDefault="00364537" w14:paraId="3D01ED70" w14:textId="77777777">
      <w:pPr>
        <w:tabs>
          <w:tab w:val="left" w:pos="709"/>
        </w:tabs>
        <w:ind w:firstLine="0"/>
      </w:pPr>
    </w:p>
    <w:p w:rsidR="00364537" w:rsidRDefault="00364537" w14:paraId="0DFEA8CC" w14:textId="77777777">
      <w:pPr>
        <w:tabs>
          <w:tab w:val="left" w:pos="709"/>
        </w:tabs>
        <w:ind w:firstLine="0"/>
      </w:pPr>
    </w:p>
    <w:p w:rsidR="00364537" w:rsidRDefault="00364537" w14:paraId="7D9E5C0B" w14:textId="77777777">
      <w:pPr>
        <w:tabs>
          <w:tab w:val="left" w:pos="709"/>
        </w:tabs>
        <w:ind w:firstLine="0"/>
      </w:pPr>
    </w:p>
    <w:p w:rsidR="00364537" w:rsidRDefault="00364537" w14:paraId="3F3E0C34" w14:textId="77777777">
      <w:pPr>
        <w:tabs>
          <w:tab w:val="left" w:pos="709"/>
        </w:tabs>
        <w:ind w:firstLine="0"/>
      </w:pPr>
    </w:p>
    <w:p w:rsidR="00364537" w:rsidRDefault="00364537" w14:paraId="4A670A9F" w14:textId="77777777">
      <w:pPr>
        <w:tabs>
          <w:tab w:val="left" w:pos="709"/>
        </w:tabs>
        <w:ind w:firstLine="0"/>
      </w:pPr>
    </w:p>
    <w:p w:rsidR="00364537" w:rsidRDefault="00364537" w14:paraId="6E0F4688" w14:textId="77777777">
      <w:pPr>
        <w:tabs>
          <w:tab w:val="left" w:pos="709"/>
        </w:tabs>
        <w:ind w:firstLine="0"/>
      </w:pPr>
    </w:p>
    <w:p w:rsidR="00364537" w:rsidRDefault="00364537" w14:paraId="5B11C844" w14:textId="77777777">
      <w:pPr>
        <w:tabs>
          <w:tab w:val="left" w:pos="709"/>
        </w:tabs>
        <w:ind w:firstLine="0"/>
      </w:pPr>
    </w:p>
    <w:p w:rsidR="00364537" w:rsidRDefault="00364537" w14:paraId="543CB217" w14:textId="77777777">
      <w:pPr>
        <w:tabs>
          <w:tab w:val="left" w:pos="709"/>
        </w:tabs>
        <w:ind w:firstLine="0"/>
      </w:pPr>
    </w:p>
    <w:p w:rsidR="00364537" w:rsidRDefault="00364537" w14:paraId="378910F2" w14:textId="77777777">
      <w:pPr>
        <w:tabs>
          <w:tab w:val="left" w:pos="709"/>
        </w:tabs>
        <w:ind w:firstLine="0"/>
      </w:pPr>
    </w:p>
    <w:p w:rsidR="00364537" w:rsidRDefault="00364537" w14:paraId="205BDFAB" w14:textId="77777777">
      <w:pPr>
        <w:tabs>
          <w:tab w:val="left" w:pos="709"/>
        </w:tabs>
        <w:ind w:firstLine="0"/>
      </w:pPr>
    </w:p>
    <w:p w:rsidR="00364537" w:rsidRDefault="00364537" w14:paraId="7FA06F18" w14:textId="77777777">
      <w:pPr>
        <w:pStyle w:val="Ttulo1"/>
        <w:numPr>
          <w:ilvl w:val="0"/>
          <w:numId w:val="4"/>
        </w:numPr>
        <w:spacing w:line="360" w:lineRule="auto"/>
        <w:ind w:left="0" w:firstLine="0"/>
      </w:pPr>
      <w:r>
        <w:t xml:space="preserve"> </w:t>
      </w:r>
      <w:bookmarkStart w:name="_Toc119164385" w:id="130"/>
      <w:r>
        <w:t>Conclusão</w:t>
      </w:r>
      <w:bookmarkEnd w:id="130"/>
    </w:p>
    <w:p w:rsidR="00364537" w:rsidRDefault="00364537" w14:paraId="48D2F2F7" w14:textId="77777777">
      <w:pPr>
        <w:spacing w:line="360" w:lineRule="auto"/>
        <w:ind w:left="709" w:firstLine="0"/>
      </w:pPr>
    </w:p>
    <w:p w:rsidR="00364537" w:rsidRDefault="00364537" w14:paraId="5FBFC253" w14:textId="77777777">
      <w:pPr>
        <w:ind w:left="709" w:firstLine="0"/>
      </w:pPr>
    </w:p>
    <w:p w:rsidR="00364537" w:rsidRDefault="00364537" w14:paraId="5A8EC6C3" w14:textId="77777777">
      <w:pPr>
        <w:pStyle w:val="Ttulo1"/>
        <w:numPr>
          <w:ilvl w:val="0"/>
          <w:numId w:val="4"/>
        </w:numPr>
        <w:ind w:left="0" w:firstLine="0"/>
      </w:pPr>
      <w:bookmarkStart w:name="_Toc119164386" w:id="131"/>
      <w:r>
        <w:t>REFERÊNCIAS</w:t>
      </w:r>
      <w:bookmarkEnd w:id="131"/>
    </w:p>
    <w:p w:rsidR="00364537" w:rsidRDefault="00364537" w14:paraId="326C1429" w14:textId="77777777">
      <w:pPr>
        <w:spacing w:line="360" w:lineRule="auto"/>
        <w:ind w:firstLine="0"/>
        <w:jc w:val="left"/>
        <w:rPr>
          <w:color w:val="000000"/>
          <w:sz w:val="22"/>
          <w:szCs w:val="22"/>
        </w:rPr>
      </w:pPr>
    </w:p>
    <w:p w:rsidR="00364537" w:rsidRDefault="00364537" w14:paraId="774E4341" w14:textId="77777777">
      <w:pPr>
        <w:spacing w:after="240" w:line="240" w:lineRule="auto"/>
        <w:ind w:firstLine="0"/>
        <w:jc w:val="center"/>
        <w:rPr>
          <w:color w:val="000000"/>
          <w:sz w:val="22"/>
          <w:szCs w:val="22"/>
        </w:rPr>
      </w:pPr>
    </w:p>
    <w:sectPr w:rsidR="00364537">
      <w:headerReference w:type="default" r:id="rId11"/>
      <w:footerReference w:type="default" r:id="rId12"/>
      <w:pgSz w:w="11906" w:h="16838" w:orient="portrait"/>
      <w:pgMar w:top="1701" w:right="1134" w:bottom="1134" w:left="1701" w:header="794" w:footer="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4F16" w:rsidRDefault="001C4F16" w14:paraId="31901C67" w14:textId="77777777">
      <w:pPr>
        <w:spacing w:line="240" w:lineRule="auto"/>
      </w:pPr>
      <w:r>
        <w:separator/>
      </w:r>
    </w:p>
  </w:endnote>
  <w:endnote w:type="continuationSeparator" w:id="0">
    <w:p w:rsidR="001C4F16" w:rsidRDefault="001C4F16" w14:paraId="570B78E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537" w:rsidP="7DC65453" w:rsidRDefault="00364537" w14:paraId="0E0001A9" w14:textId="73EC1CA7">
    <w:pPr>
      <w:pStyle w:val="Normal"/>
      <w:ind w:firstLine="0"/>
      <w:rPr>
        <w:rFonts w:ascii="Arial" w:hAnsi="Arial" w:eastAsia="Arial" w:cs="Arial"/>
        <w:noProof w:val="0"/>
        <w:sz w:val="24"/>
        <w:szCs w:val="24"/>
        <w:lang w:val="pt-PT"/>
      </w:rPr>
      <w:pPrChange w:author="Usuário Convidado" w:date="2023-07-18T19:23:11.667Z">
        <w:pPr/>
      </w:pPrChange>
    </w:pPr>
    <w:r w:rsidRPr="7DC65453" w:rsidR="7DC65453">
      <w:rPr>
        <w:rFonts w:ascii="Libre Franklin" w:hAnsi="Libre Franklin" w:eastAsia="Libre Franklin" w:cs="Libre Franklin"/>
        <w:b w:val="0"/>
        <w:bCs w:val="0"/>
        <w:i w:val="1"/>
        <w:iCs w:val="1"/>
        <w:caps w:val="0"/>
        <w:smallCaps w:val="0"/>
        <w:noProof w:val="0"/>
        <w:color w:val="000000" w:themeColor="text1" w:themeTint="FF" w:themeShade="FF"/>
        <w:sz w:val="27"/>
        <w:szCs w:val="27"/>
        <w:lang w:val="pt-PT"/>
      </w:rPr>
      <w:t>Vennetier</w:t>
    </w:r>
    <w:r w:rsidRPr="7DC65453" w:rsidR="7DC65453">
      <w:rPr>
        <w:rFonts w:ascii="Libre Franklin" w:hAnsi="Libre Franklin" w:eastAsia="Libre Franklin" w:cs="Libre Franklin"/>
        <w:b w:val="0"/>
        <w:bCs w:val="0"/>
        <w:i w:val="1"/>
        <w:iCs w:val="1"/>
        <w:caps w:val="0"/>
        <w:smallCaps w:val="0"/>
        <w:noProof w:val="0"/>
        <w:color w:val="000000" w:themeColor="text1" w:themeTint="FF" w:themeShade="FF"/>
        <w:sz w:val="27"/>
        <w:szCs w:val="27"/>
        <w:lang w:val="pt-PT"/>
      </w:rPr>
      <w:t xml:space="preserve"> </w:t>
    </w:r>
    <w:r w:rsidRPr="7DC65453" w:rsidR="7DC65453">
      <w:rPr>
        <w:rFonts w:ascii="Libre Franklin" w:hAnsi="Libre Franklin" w:eastAsia="Libre Franklin" w:cs="Libre Franklin"/>
        <w:b w:val="0"/>
        <w:bCs w:val="0"/>
        <w:i w:val="0"/>
        <w:iCs w:val="0"/>
        <w:caps w:val="0"/>
        <w:smallCaps w:val="0"/>
        <w:noProof w:val="0"/>
        <w:color w:val="000000" w:themeColor="text1" w:themeTint="FF" w:themeShade="FF"/>
        <w:sz w:val="27"/>
        <w:szCs w:val="27"/>
        <w:lang w:val="pt-PT"/>
      </w:rPr>
      <w:t xml:space="preserve">é uma </w:t>
    </w:r>
    <w:r w:rsidRPr="7DC65453" w:rsidR="7DC65453">
      <w:rPr>
        <w:rFonts w:ascii="Libre Franklin" w:hAnsi="Libre Franklin" w:eastAsia="Libre Franklin" w:cs="Libre Franklin"/>
        <w:b w:val="0"/>
        <w:bCs w:val="0"/>
        <w:i w:val="0"/>
        <w:iCs w:val="0"/>
        <w:caps w:val="0"/>
        <w:smallCaps w:val="0"/>
        <w:noProof w:val="0"/>
        <w:color w:val="000000" w:themeColor="text1" w:themeTint="FF" w:themeShade="FF"/>
        <w:sz w:val="27"/>
        <w:szCs w:val="27"/>
        <w:lang w:val="pt-PT"/>
      </w:rPr>
      <w:t>seqüência</w:t>
    </w:r>
    <w:r w:rsidRPr="7DC65453" w:rsidR="7DC65453">
      <w:rPr>
        <w:rFonts w:ascii="Libre Franklin" w:hAnsi="Libre Franklin" w:eastAsia="Libre Franklin" w:cs="Libre Franklin"/>
        <w:b w:val="0"/>
        <w:bCs w:val="0"/>
        <w:i w:val="0"/>
        <w:iCs w:val="0"/>
        <w:caps w:val="0"/>
        <w:smallCaps w:val="0"/>
        <w:noProof w:val="0"/>
        <w:color w:val="000000" w:themeColor="text1" w:themeTint="FF" w:themeShade="FF"/>
        <w:sz w:val="27"/>
        <w:szCs w:val="27"/>
        <w:lang w:val="pt-PT"/>
      </w:rPr>
      <w:t xml:space="preserve"> interessante </w:t>
    </w:r>
    <w:r w:rsidRPr="7DC65453" w:rsidR="7DC65453">
      <w:rPr>
        <w:rFonts w:ascii="Libre Franklin" w:hAnsi="Libre Franklin" w:eastAsia="Libre Franklin" w:cs="Libre Franklin"/>
        <w:b w:val="0"/>
        <w:bCs w:val="0"/>
        <w:i w:val="0"/>
        <w:iCs w:val="0"/>
        <w:caps w:val="0"/>
        <w:smallCaps w:val="0"/>
        <w:noProof w:val="0"/>
        <w:color w:val="000000" w:themeColor="text1" w:themeTint="FF" w:themeShade="FF"/>
        <w:sz w:val="27"/>
        <w:szCs w:val="27"/>
        <w:lang w:val="pt-PT"/>
      </w:rPr>
      <w:t>do eventos</w:t>
    </w:r>
    <w:r w:rsidRPr="7DC65453" w:rsidR="7DC65453">
      <w:rPr>
        <w:rFonts w:ascii="Libre Franklin" w:hAnsi="Libre Franklin" w:eastAsia="Libre Franklin" w:cs="Libre Franklin"/>
        <w:b w:val="0"/>
        <w:bCs w:val="0"/>
        <w:i w:val="0"/>
        <w:iCs w:val="0"/>
        <w:caps w:val="0"/>
        <w:smallCaps w:val="0"/>
        <w:noProof w:val="0"/>
        <w:color w:val="000000" w:themeColor="text1" w:themeTint="FF" w:themeShade="FF"/>
        <w:sz w:val="27"/>
        <w:szCs w:val="27"/>
        <w:lang w:val="pt-PT"/>
      </w:rPr>
      <w:t xml:space="preserve"> de que foram caracterizados por vizinhos que levaram o sobrenome</w:t>
    </w:r>
    <w:r w:rsidRPr="7DC65453" w:rsidR="7DC65453">
      <w:rPr>
        <w:rFonts w:ascii="Libre Franklin" w:hAnsi="Libre Franklin" w:eastAsia="Libre Franklin" w:cs="Libre Franklin"/>
        <w:b w:val="0"/>
        <w:bCs w:val="0"/>
        <w:i w:val="0"/>
        <w:iCs w:val="0"/>
        <w:caps w:val="0"/>
        <w:smallCaps w:val="0"/>
        <w:noProof w:val="0"/>
        <w:color w:val="000000" w:themeColor="text1" w:themeTint="FF" w:themeShade="FF"/>
        <w:sz w:val="27"/>
        <w:szCs w:val="27"/>
        <w:lang w:val="pt-PT"/>
      </w:rPr>
      <w:t xml:space="preserve"> </w:t>
    </w:r>
    <w:r w:rsidRPr="7DC65453" w:rsidR="7DC65453">
      <w:rPr>
        <w:rFonts w:ascii="Libre Franklin" w:hAnsi="Libre Franklin" w:eastAsia="Libre Franklin" w:cs="Libre Franklin"/>
        <w:b w:val="0"/>
        <w:bCs w:val="0"/>
        <w:i w:val="1"/>
        <w:iCs w:val="1"/>
        <w:caps w:val="0"/>
        <w:smallCaps w:val="0"/>
        <w:noProof w:val="0"/>
        <w:color w:val="000000" w:themeColor="text1" w:themeTint="FF" w:themeShade="FF"/>
        <w:sz w:val="27"/>
        <w:szCs w:val="27"/>
        <w:lang w:val="pt-PT"/>
      </w:rPr>
      <w:t>Vennetier</w:t>
    </w:r>
    <w:r w:rsidRPr="7DC65453" w:rsidR="7DC65453">
      <w:rPr>
        <w:rFonts w:ascii="Libre Franklin" w:hAnsi="Libre Franklin" w:eastAsia="Libre Franklin" w:cs="Libre Franklin"/>
        <w:b w:val="0"/>
        <w:bCs w:val="0"/>
        <w:i w:val="1"/>
        <w:iCs w:val="1"/>
        <w:caps w:val="0"/>
        <w:smallCaps w:val="0"/>
        <w:noProof w:val="0"/>
        <w:color w:val="000000" w:themeColor="text1" w:themeTint="FF" w:themeShade="FF"/>
        <w:sz w:val="27"/>
        <w:szCs w:val="27"/>
        <w:lang w:val="pt-PT"/>
      </w:rPr>
      <w:t xml:space="preserve"> </w:t>
    </w:r>
    <w:r w:rsidRPr="7DC65453" w:rsidR="7DC65453">
      <w:rPr>
        <w:rFonts w:ascii="Libre Franklin" w:hAnsi="Libre Franklin" w:eastAsia="Libre Franklin" w:cs="Libre Franklin"/>
        <w:b w:val="0"/>
        <w:bCs w:val="0"/>
        <w:i w:val="0"/>
        <w:iCs w:val="0"/>
        <w:caps w:val="0"/>
        <w:smallCaps w:val="0"/>
        <w:noProof w:val="0"/>
        <w:color w:val="000000" w:themeColor="text1" w:themeTint="FF" w:themeShade="FF"/>
        <w:sz w:val="27"/>
        <w:szCs w:val="27"/>
        <w:lang w:val="pt-PT"/>
      </w:rPr>
      <w:t>ao longo da história, e de que podemos seguir até mesmo aqueles que foram estes primeiros portadores de</w:t>
    </w:r>
    <w:r w:rsidRPr="7DC65453" w:rsidR="7DC65453">
      <w:rPr>
        <w:rFonts w:ascii="Libre Franklin" w:hAnsi="Libre Franklin" w:eastAsia="Libre Franklin" w:cs="Libre Franklin"/>
        <w:b w:val="0"/>
        <w:bCs w:val="0"/>
        <w:i w:val="0"/>
        <w:iCs w:val="0"/>
        <w:caps w:val="0"/>
        <w:smallCaps w:val="0"/>
        <w:noProof w:val="0"/>
        <w:color w:val="000000" w:themeColor="text1" w:themeTint="FF" w:themeShade="FF"/>
        <w:sz w:val="27"/>
        <w:szCs w:val="27"/>
        <w:lang w:val="pt-PT"/>
      </w:rPr>
      <w:t xml:space="preserve"> </w:t>
    </w:r>
    <w:r w:rsidRPr="7DC65453" w:rsidR="7DC65453">
      <w:rPr>
        <w:rFonts w:ascii="Libre Franklin" w:hAnsi="Libre Franklin" w:eastAsia="Libre Franklin" w:cs="Libre Franklin"/>
        <w:b w:val="0"/>
        <w:bCs w:val="0"/>
        <w:i w:val="1"/>
        <w:iCs w:val="1"/>
        <w:caps w:val="0"/>
        <w:smallCaps w:val="0"/>
        <w:noProof w:val="0"/>
        <w:color w:val="000000" w:themeColor="text1" w:themeTint="FF" w:themeShade="FF"/>
        <w:sz w:val="27"/>
        <w:szCs w:val="27"/>
        <w:lang w:val="pt-PT"/>
      </w:rPr>
      <w:t>Vennetier</w:t>
    </w:r>
    <w:r w:rsidRPr="7DC65453" w:rsidR="7DC65453">
      <w:rPr>
        <w:rFonts w:ascii="Libre Franklin" w:hAnsi="Libre Franklin" w:eastAsia="Libre Franklin" w:cs="Libre Franklin"/>
        <w:b w:val="0"/>
        <w:bCs w:val="0"/>
        <w:i w:val="1"/>
        <w:iCs w:val="1"/>
        <w:caps w:val="0"/>
        <w:smallCaps w:val="0"/>
        <w:noProof w:val="0"/>
        <w:color w:val="000000" w:themeColor="text1" w:themeTint="FF" w:themeShade="FF"/>
        <w:sz w:val="27"/>
        <w:szCs w:val="27"/>
        <w:lang w:val="pt-PT"/>
      </w:rPr>
      <w:t xml:space="preserve"> </w:t>
    </w:r>
    <w:r w:rsidRPr="7DC65453" w:rsidR="7DC65453">
      <w:rPr>
        <w:rFonts w:ascii="Libre Franklin" w:hAnsi="Libre Franklin" w:eastAsia="Libre Franklin" w:cs="Libre Franklin"/>
        <w:b w:val="0"/>
        <w:bCs w:val="0"/>
        <w:i w:val="0"/>
        <w:iCs w:val="0"/>
        <w:caps w:val="0"/>
        <w:smallCaps w:val="0"/>
        <w:noProof w:val="0"/>
        <w:color w:val="000000" w:themeColor="text1" w:themeTint="FF" w:themeShade="FF"/>
        <w:sz w:val="27"/>
        <w:szCs w:val="27"/>
        <w:lang w:val="pt-PT"/>
      </w:rPr>
      <w:t>.</w:t>
    </w:r>
  </w:p>
  <w:p w:rsidR="7DC65453" w:rsidP="7DC65453" w:rsidRDefault="7DC65453" w14:paraId="77FBB6C1" w14:textId="470C45E8">
    <w:pPr>
      <w:pStyle w:val="Normal"/>
      <w:ind w:firstLine="0"/>
      <w:rPr>
        <w:rFonts w:ascii="Libre Franklin" w:hAnsi="Libre Franklin" w:eastAsia="Libre Franklin" w:cs="Libre Franklin"/>
        <w:b w:val="0"/>
        <w:bCs w:val="0"/>
        <w:i w:val="0"/>
        <w:iCs w:val="0"/>
        <w:caps w:val="0"/>
        <w:smallCaps w:val="0"/>
        <w:noProof w:val="0"/>
        <w:color w:val="000000" w:themeColor="text1" w:themeTint="FF" w:themeShade="FF"/>
        <w:sz w:val="27"/>
        <w:szCs w:val="27"/>
        <w:lang w:val="pt-PT"/>
      </w:rPr>
    </w:pPr>
  </w:p>
  <w:p w:rsidR="7DC65453" w:rsidP="7DC65453" w:rsidRDefault="7DC65453" w14:paraId="5B6AEEE4" w14:textId="7BF416B2">
    <w:pPr>
      <w:pStyle w:val="Normal"/>
      <w:ind w:firstLine="0"/>
      <w:rPr>
        <w:rFonts w:ascii="Libre Franklin" w:hAnsi="Libre Franklin" w:eastAsia="Libre Franklin" w:cs="Libre Franklin"/>
        <w:noProof w:val="0"/>
        <w:sz w:val="27"/>
        <w:szCs w:val="27"/>
        <w:lang w:val="pt-PT"/>
      </w:rPr>
    </w:pPr>
    <w:r w:rsidRPr="7DC65453" w:rsidR="7DC65453">
      <w:rPr>
        <w:rFonts w:ascii="Open Sans" w:hAnsi="Open Sans" w:eastAsia="Open Sans" w:cs="Open Sans"/>
        <w:b w:val="0"/>
        <w:bCs w:val="0"/>
        <w:i w:val="0"/>
        <w:iCs w:val="0"/>
        <w:caps w:val="0"/>
        <w:smallCaps w:val="0"/>
        <w:noProof w:val="0"/>
        <w:color w:val="333333"/>
        <w:sz w:val="24"/>
        <w:szCs w:val="24"/>
        <w:lang w:val="pt-PT"/>
      </w:rPr>
      <w:t>Tecnologia da informação (conhecida também pela sigla</w:t>
    </w:r>
    <w:r w:rsidRPr="7DC65453" w:rsidR="7DC65453">
      <w:rPr>
        <w:rFonts w:ascii="Open Sans" w:hAnsi="Open Sans" w:eastAsia="Open Sans" w:cs="Open Sans"/>
        <w:b w:val="0"/>
        <w:bCs w:val="0"/>
        <w:i w:val="0"/>
        <w:iCs w:val="0"/>
        <w:caps w:val="0"/>
        <w:smallCaps w:val="0"/>
        <w:noProof w:val="0"/>
        <w:color w:val="333333"/>
        <w:sz w:val="24"/>
        <w:szCs w:val="24"/>
        <w:lang w:val="pt-PT"/>
      </w:rPr>
      <w:t xml:space="preserve"> </w:t>
    </w:r>
    <w:r w:rsidRPr="7DC65453" w:rsidR="7DC65453">
      <w:rPr>
        <w:rFonts w:ascii="Open Sans" w:hAnsi="Open Sans" w:eastAsia="Open Sans" w:cs="Open Sans"/>
        <w:b w:val="1"/>
        <w:bCs w:val="1"/>
        <w:i w:val="0"/>
        <w:iCs w:val="0"/>
        <w:caps w:val="0"/>
        <w:smallCaps w:val="0"/>
        <w:noProof w:val="0"/>
        <w:color w:val="333333"/>
        <w:sz w:val="24"/>
        <w:szCs w:val="24"/>
        <w:lang w:val="pt-PT"/>
      </w:rPr>
      <w:t>TI</w:t>
    </w:r>
    <w:r w:rsidRPr="7DC65453" w:rsidR="7DC65453">
      <w:rPr>
        <w:rFonts w:ascii="Open Sans" w:hAnsi="Open Sans" w:eastAsia="Open Sans" w:cs="Open Sans"/>
        <w:b w:val="0"/>
        <w:bCs w:val="0"/>
        <w:i w:val="0"/>
        <w:iCs w:val="0"/>
        <w:caps w:val="0"/>
        <w:smallCaps w:val="0"/>
        <w:noProof w:val="0"/>
        <w:color w:val="333333"/>
        <w:sz w:val="24"/>
        <w:szCs w:val="24"/>
        <w:lang w:val="pt-PT"/>
      </w:rPr>
      <w:t xml:space="preserve">), é uma área que utiliza a computação como um meio para produzir, transmitir, armazenar, </w:t>
    </w:r>
    <w:r w:rsidRPr="7DC65453" w:rsidR="7DC65453">
      <w:rPr>
        <w:rFonts w:ascii="Open Sans" w:hAnsi="Open Sans" w:eastAsia="Open Sans" w:cs="Open Sans"/>
        <w:b w:val="0"/>
        <w:bCs w:val="0"/>
        <w:i w:val="0"/>
        <w:iCs w:val="0"/>
        <w:caps w:val="0"/>
        <w:smallCaps w:val="0"/>
        <w:noProof w:val="0"/>
        <w:color w:val="333333"/>
        <w:sz w:val="24"/>
        <w:szCs w:val="24"/>
        <w:lang w:val="pt-PT"/>
      </w:rPr>
      <w:t>acessar</w:t>
    </w:r>
    <w:r w:rsidRPr="7DC65453" w:rsidR="7DC65453">
      <w:rPr>
        <w:rFonts w:ascii="Open Sans" w:hAnsi="Open Sans" w:eastAsia="Open Sans" w:cs="Open Sans"/>
        <w:b w:val="0"/>
        <w:bCs w:val="0"/>
        <w:i w:val="0"/>
        <w:iCs w:val="0"/>
        <w:caps w:val="0"/>
        <w:smallCaps w:val="0"/>
        <w:noProof w:val="0"/>
        <w:color w:val="333333"/>
        <w:sz w:val="24"/>
        <w:szCs w:val="24"/>
        <w:lang w:val="pt-PT"/>
      </w:rPr>
      <w:t xml:space="preserve"> e usar diversas informações.</w:t>
    </w:r>
  </w:p>
  <w:p w:rsidR="7DC65453" w:rsidP="7DC65453" w:rsidRDefault="7DC65453" w14:paraId="2A22CCED" w14:textId="3F7D98F3">
    <w:pPr>
      <w:pStyle w:val="Normal"/>
      <w:ind w:firstLine="0"/>
      <w:rPr>
        <w:rFonts w:ascii="Open Sans" w:hAnsi="Open Sans" w:eastAsia="Open Sans" w:cs="Open Sans"/>
        <w:b w:val="0"/>
        <w:bCs w:val="0"/>
        <w:i w:val="0"/>
        <w:iCs w:val="0"/>
        <w:caps w:val="0"/>
        <w:smallCaps w:val="0"/>
        <w:noProof w:val="0"/>
        <w:color w:val="333333"/>
        <w:sz w:val="24"/>
        <w:szCs w:val="24"/>
        <w:lang w:val="pt-PT"/>
      </w:rPr>
    </w:pPr>
  </w:p>
  <w:p w:rsidR="7DC65453" w:rsidP="7DC65453" w:rsidRDefault="7DC65453" w14:paraId="4C82E9CA" w14:textId="0E7432B2">
    <w:pPr>
      <w:pStyle w:val="Normal"/>
      <w:ind w:firstLine="0"/>
      <w:rPr>
        <w:rFonts w:ascii="Open Sans" w:hAnsi="Open Sans" w:eastAsia="Open Sans" w:cs="Open Sans"/>
        <w:noProof w:val="0"/>
        <w:sz w:val="24"/>
        <w:szCs w:val="24"/>
        <w:lang w:val="pt-PT"/>
      </w:rPr>
    </w:pPr>
    <w:r w:rsidRPr="7DC65453" w:rsidR="7DC65453">
      <w:rPr>
        <w:rFonts w:ascii="Open Sans" w:hAnsi="Open Sans" w:eastAsia="Open Sans" w:cs="Open Sans"/>
        <w:b w:val="0"/>
        <w:bCs w:val="0"/>
        <w:i w:val="0"/>
        <w:iCs w:val="0"/>
        <w:caps w:val="0"/>
        <w:smallCaps w:val="0"/>
        <w:noProof w:val="0"/>
        <w:color w:val="2D2D2D"/>
        <w:sz w:val="27"/>
        <w:szCs w:val="27"/>
        <w:lang w:val="pt-PT"/>
      </w:rPr>
      <w:t xml:space="preserve">O </w:t>
    </w:r>
    <w:r w:rsidRPr="7DC65453" w:rsidR="7DC65453">
      <w:rPr>
        <w:rFonts w:ascii="Open Sans" w:hAnsi="Open Sans" w:eastAsia="Open Sans" w:cs="Open Sans"/>
        <w:b w:val="0"/>
        <w:bCs w:val="0"/>
        <w:i w:val="0"/>
        <w:iCs w:val="0"/>
        <w:caps w:val="0"/>
        <w:smallCaps w:val="0"/>
        <w:noProof w:val="0"/>
        <w:color w:val="2D2D2D"/>
        <w:sz w:val="27"/>
        <w:szCs w:val="27"/>
        <w:lang w:val="pt-PT"/>
      </w:rPr>
      <w:t>front-end</w:t>
    </w:r>
    <w:r w:rsidRPr="7DC65453" w:rsidR="7DC65453">
      <w:rPr>
        <w:rFonts w:ascii="Open Sans" w:hAnsi="Open Sans" w:eastAsia="Open Sans" w:cs="Open Sans"/>
        <w:b w:val="0"/>
        <w:bCs w:val="0"/>
        <w:i w:val="0"/>
        <w:iCs w:val="0"/>
        <w:caps w:val="0"/>
        <w:smallCaps w:val="0"/>
        <w:noProof w:val="0"/>
        <w:color w:val="2D2D2D"/>
        <w:sz w:val="27"/>
        <w:szCs w:val="27"/>
        <w:lang w:val="pt-PT"/>
      </w:rPr>
      <w:t xml:space="preserve"> é uma área da programação que se dedica a criar a parte visual e interativa de um site, aplicativo ou software. É o que o usuário vê e usa quando </w:t>
    </w:r>
    <w:r w:rsidRPr="7DC65453" w:rsidR="7DC65453">
      <w:rPr>
        <w:rFonts w:ascii="Open Sans" w:hAnsi="Open Sans" w:eastAsia="Open Sans" w:cs="Open Sans"/>
        <w:b w:val="0"/>
        <w:bCs w:val="0"/>
        <w:i w:val="0"/>
        <w:iCs w:val="0"/>
        <w:caps w:val="0"/>
        <w:smallCaps w:val="0"/>
        <w:noProof w:val="0"/>
        <w:color w:val="2D2D2D"/>
        <w:sz w:val="27"/>
        <w:szCs w:val="27"/>
        <w:lang w:val="pt-PT"/>
      </w:rPr>
      <w:t>acessa</w:t>
    </w:r>
    <w:r w:rsidRPr="7DC65453" w:rsidR="7DC65453">
      <w:rPr>
        <w:rFonts w:ascii="Open Sans" w:hAnsi="Open Sans" w:eastAsia="Open Sans" w:cs="Open Sans"/>
        <w:b w:val="0"/>
        <w:bCs w:val="0"/>
        <w:i w:val="0"/>
        <w:iCs w:val="0"/>
        <w:caps w:val="0"/>
        <w:smallCaps w:val="0"/>
        <w:noProof w:val="0"/>
        <w:color w:val="2D2D2D"/>
        <w:sz w:val="27"/>
        <w:szCs w:val="27"/>
        <w:lang w:val="pt-PT"/>
      </w:rPr>
      <w:t xml:space="preserve"> uma plataforma digital. Por exemplo, quando você entra no Facebook, é o que permite que você veja as fotos, os vídeos, os comentários, as curtidas e os botões de ação.</w:t>
    </w:r>
  </w:p>
  <w:p w:rsidR="7DC65453" w:rsidP="7DC65453" w:rsidRDefault="7DC65453" w14:paraId="2D621B39" w14:textId="7B668126">
    <w:pPr>
      <w:pStyle w:val="Normal"/>
      <w:ind w:firstLine="0"/>
      <w:rPr>
        <w:rFonts w:ascii="Open Sans" w:hAnsi="Open Sans" w:eastAsia="Open Sans" w:cs="Open Sans"/>
        <w:b w:val="0"/>
        <w:bCs w:val="0"/>
        <w:i w:val="0"/>
        <w:iCs w:val="0"/>
        <w:caps w:val="0"/>
        <w:smallCaps w:val="0"/>
        <w:noProof w:val="0"/>
        <w:color w:val="2D2D2D"/>
        <w:sz w:val="27"/>
        <w:szCs w:val="27"/>
        <w:lang w:val="pt-PT"/>
      </w:rPr>
    </w:pPr>
  </w:p>
  <w:p w:rsidR="7DC65453" w:rsidP="7DC65453" w:rsidRDefault="7DC65453" w14:paraId="54F76744" w14:textId="3E6A464D">
    <w:pPr>
      <w:spacing w:before="0" w:beforeAutospacing="off"/>
      <w:rPr>
        <w:rFonts w:ascii="Open Sans" w:hAnsi="Open Sans" w:eastAsia="Open Sans" w:cs="Open Sans"/>
        <w:b w:val="0"/>
        <w:bCs w:val="0"/>
        <w:i w:val="0"/>
        <w:iCs w:val="0"/>
        <w:caps w:val="0"/>
        <w:smallCaps w:val="0"/>
        <w:strike w:val="0"/>
        <w:dstrike w:val="0"/>
        <w:noProof w:val="0"/>
        <w:color w:val="2D2D2D"/>
        <w:sz w:val="27"/>
        <w:szCs w:val="27"/>
        <w:u w:val="none"/>
        <w:lang w:val="pt-PT"/>
      </w:rPr>
    </w:pPr>
    <w:r w:rsidRPr="7DC65453" w:rsidR="7DC65453">
      <w:rPr>
        <w:rFonts w:ascii="Open Sans" w:hAnsi="Open Sans" w:eastAsia="Open Sans" w:cs="Open Sans"/>
        <w:b w:val="1"/>
        <w:bCs w:val="1"/>
        <w:i w:val="0"/>
        <w:iCs w:val="0"/>
        <w:caps w:val="0"/>
        <w:smallCaps w:val="0"/>
        <w:strike w:val="0"/>
        <w:dstrike w:val="0"/>
        <w:noProof w:val="0"/>
        <w:color w:val="2D2D2D"/>
        <w:sz w:val="27"/>
        <w:szCs w:val="27"/>
        <w:u w:val="none"/>
        <w:lang w:val="pt-PT"/>
      </w:rPr>
      <w:t xml:space="preserve">Desenvolvimento </w:t>
    </w:r>
    <w:r w:rsidRPr="7DC65453" w:rsidR="7DC65453">
      <w:rPr>
        <w:rFonts w:ascii="Open Sans" w:hAnsi="Open Sans" w:eastAsia="Open Sans" w:cs="Open Sans"/>
        <w:b w:val="1"/>
        <w:bCs w:val="1"/>
        <w:i w:val="0"/>
        <w:iCs w:val="0"/>
        <w:caps w:val="0"/>
        <w:smallCaps w:val="0"/>
        <w:strike w:val="0"/>
        <w:dstrike w:val="0"/>
        <w:noProof w:val="0"/>
        <w:color w:val="2D2D2D"/>
        <w:sz w:val="27"/>
        <w:szCs w:val="27"/>
        <w:u w:val="none"/>
        <w:lang w:val="pt-PT"/>
      </w:rPr>
      <w:t>back-end</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 xml:space="preserve"> </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é aquele voltado à</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 xml:space="preserve"> </w:t>
    </w:r>
    <w:r w:rsidRPr="7DC65453" w:rsidR="7DC65453">
      <w:rPr>
        <w:rFonts w:ascii="Open Sans" w:hAnsi="Open Sans" w:eastAsia="Open Sans" w:cs="Open Sans"/>
        <w:b w:val="1"/>
        <w:bCs w:val="1"/>
        <w:i w:val="0"/>
        <w:iCs w:val="0"/>
        <w:caps w:val="0"/>
        <w:smallCaps w:val="0"/>
        <w:strike w:val="0"/>
        <w:dstrike w:val="0"/>
        <w:noProof w:val="0"/>
        <w:color w:val="2D2D2D"/>
        <w:sz w:val="27"/>
        <w:szCs w:val="27"/>
        <w:u w:val="none"/>
        <w:lang w:val="pt-PT"/>
      </w:rPr>
      <w:t>estrutura</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 xml:space="preserve"> </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de uma aplicação, sendo assim responsável por todo o seu funcionamento interior e invisível ao usuário final.</w:t>
    </w:r>
  </w:p>
  <w:p w:rsidR="7DC65453" w:rsidP="7DC65453" w:rsidRDefault="7DC65453" w14:paraId="458C5386" w14:textId="7D1A3222">
    <w:pPr>
      <w:spacing w:before="0" w:beforeAutospacing="off"/>
      <w:rPr>
        <w:rFonts w:ascii="Open Sans" w:hAnsi="Open Sans" w:eastAsia="Open Sans" w:cs="Open Sans"/>
        <w:b w:val="0"/>
        <w:bCs w:val="0"/>
        <w:i w:val="0"/>
        <w:iCs w:val="0"/>
        <w:caps w:val="0"/>
        <w:smallCaps w:val="0"/>
        <w:strike w:val="0"/>
        <w:dstrike w:val="0"/>
        <w:noProof w:val="0"/>
        <w:color w:val="2D2D2D"/>
        <w:sz w:val="27"/>
        <w:szCs w:val="27"/>
        <w:u w:val="none"/>
        <w:lang w:val="pt-PT"/>
      </w:rPr>
    </w:pP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 xml:space="preserve">O profissional </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back-end</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 xml:space="preserve"> domina todas as conexões de uma interface com outros elementos importantes para a execução de suas ações, como bancos de dados e servidores.</w:t>
    </w:r>
  </w:p>
  <w:p w:rsidR="7DC65453" w:rsidP="7DC65453" w:rsidRDefault="7DC65453" w14:paraId="565B6764" w14:textId="0F63A84D">
    <w:pPr>
      <w:pStyle w:val="Normal"/>
      <w:spacing w:before="0" w:beforeAutospacing="off"/>
      <w:rPr>
        <w:rFonts w:ascii="Open Sans" w:hAnsi="Open Sans" w:eastAsia="Open Sans" w:cs="Open Sans"/>
        <w:b w:val="0"/>
        <w:bCs w:val="0"/>
        <w:i w:val="0"/>
        <w:iCs w:val="0"/>
        <w:caps w:val="0"/>
        <w:smallCaps w:val="0"/>
        <w:strike w:val="0"/>
        <w:dstrike w:val="0"/>
        <w:noProof w:val="0"/>
        <w:color w:val="2D2D2D"/>
        <w:sz w:val="27"/>
        <w:szCs w:val="27"/>
        <w:u w:val="none"/>
        <w:lang w:val="pt-PT"/>
      </w:rPr>
    </w:pPr>
  </w:p>
  <w:p w:rsidR="7DC65453" w:rsidP="7DC65453" w:rsidRDefault="7DC65453" w14:paraId="1AA3422A" w14:textId="1CFA8CD8">
    <w:pPr>
      <w:pStyle w:val="Normal"/>
      <w:spacing w:before="0" w:beforeAutospacing="off"/>
      <w:ind w:firstLine="0"/>
      <w:rPr>
        <w:rFonts w:ascii="Open Sans" w:hAnsi="Open Sans" w:eastAsia="Open Sans" w:cs="Open Sans"/>
        <w:noProof w:val="0"/>
        <w:sz w:val="27"/>
        <w:szCs w:val="27"/>
        <w:lang w:val="pt-PT"/>
      </w:rPr>
    </w:pPr>
    <w:r w:rsidRPr="7DC65453" w:rsidR="7DC65453">
      <w:rPr>
        <w:rFonts w:ascii="Open Sans" w:hAnsi="Open Sans" w:eastAsia="Open Sans" w:cs="Open Sans"/>
        <w:b w:val="0"/>
        <w:bCs w:val="0"/>
        <w:i w:val="0"/>
        <w:iCs w:val="0"/>
        <w:caps w:val="0"/>
        <w:smallCaps w:val="0"/>
        <w:noProof w:val="0"/>
        <w:color w:val="000000" w:themeColor="text1" w:themeTint="FF" w:themeShade="FF"/>
        <w:sz w:val="27"/>
        <w:szCs w:val="27"/>
        <w:lang w:val="pt-PT"/>
      </w:rPr>
      <w:t xml:space="preserve">Na informática, a sigla GUI refere-se </w:t>
    </w:r>
    <w:r w:rsidRPr="7DC65453" w:rsidR="7DC65453">
      <w:rPr>
        <w:rFonts w:ascii="Open Sans" w:hAnsi="Open Sans" w:eastAsia="Open Sans" w:cs="Open Sans"/>
        <w:b w:val="0"/>
        <w:bCs w:val="0"/>
        <w:i w:val="0"/>
        <w:iCs w:val="0"/>
        <w:caps w:val="0"/>
        <w:smallCaps w:val="0"/>
        <w:noProof w:val="0"/>
        <w:color w:val="000000" w:themeColor="text1" w:themeTint="FF" w:themeShade="FF"/>
        <w:sz w:val="27"/>
        <w:szCs w:val="27"/>
        <w:lang w:val="pt-PT"/>
      </w:rPr>
      <w:t>a</w:t>
    </w:r>
    <w:r w:rsidRPr="7DC65453" w:rsidR="7DC65453">
      <w:rPr>
        <w:rFonts w:ascii="Open Sans" w:hAnsi="Open Sans" w:eastAsia="Open Sans" w:cs="Open Sans"/>
        <w:b w:val="0"/>
        <w:bCs w:val="0"/>
        <w:i w:val="0"/>
        <w:iCs w:val="0"/>
        <w:caps w:val="0"/>
        <w:smallCaps w:val="0"/>
        <w:noProof w:val="0"/>
        <w:color w:val="000000" w:themeColor="text1" w:themeTint="FF" w:themeShade="FF"/>
        <w:sz w:val="27"/>
        <w:szCs w:val="27"/>
        <w:lang w:val="pt-PT"/>
      </w:rPr>
      <w:t xml:space="preserve"> denominação "</w:t>
    </w:r>
    <w:r w:rsidRPr="7DC65453" w:rsidR="7DC65453">
      <w:rPr>
        <w:rFonts w:ascii="Open Sans" w:hAnsi="Open Sans" w:eastAsia="Open Sans" w:cs="Open Sans"/>
        <w:b w:val="0"/>
        <w:bCs w:val="0"/>
        <w:i w:val="0"/>
        <w:iCs w:val="0"/>
        <w:caps w:val="0"/>
        <w:smallCaps w:val="0"/>
        <w:noProof w:val="0"/>
        <w:color w:val="000000" w:themeColor="text1" w:themeTint="FF" w:themeShade="FF"/>
        <w:sz w:val="27"/>
        <w:szCs w:val="27"/>
        <w:lang w:val="pt-PT"/>
      </w:rPr>
      <w:t>Graphical</w:t>
    </w:r>
    <w:r w:rsidRPr="7DC65453" w:rsidR="7DC65453">
      <w:rPr>
        <w:rFonts w:ascii="Open Sans" w:hAnsi="Open Sans" w:eastAsia="Open Sans" w:cs="Open Sans"/>
        <w:b w:val="0"/>
        <w:bCs w:val="0"/>
        <w:i w:val="0"/>
        <w:iCs w:val="0"/>
        <w:caps w:val="0"/>
        <w:smallCaps w:val="0"/>
        <w:noProof w:val="0"/>
        <w:color w:val="000000" w:themeColor="text1" w:themeTint="FF" w:themeShade="FF"/>
        <w:sz w:val="27"/>
        <w:szCs w:val="27"/>
        <w:lang w:val="pt-PT"/>
      </w:rPr>
      <w:t xml:space="preserve"> </w:t>
    </w:r>
    <w:r w:rsidRPr="7DC65453" w:rsidR="7DC65453">
      <w:rPr>
        <w:rFonts w:ascii="Open Sans" w:hAnsi="Open Sans" w:eastAsia="Open Sans" w:cs="Open Sans"/>
        <w:b w:val="0"/>
        <w:bCs w:val="0"/>
        <w:i w:val="0"/>
        <w:iCs w:val="0"/>
        <w:caps w:val="0"/>
        <w:smallCaps w:val="0"/>
        <w:noProof w:val="0"/>
        <w:color w:val="000000" w:themeColor="text1" w:themeTint="FF" w:themeShade="FF"/>
        <w:sz w:val="27"/>
        <w:szCs w:val="27"/>
        <w:lang w:val="pt-PT"/>
      </w:rPr>
      <w:t>User</w:t>
    </w:r>
    <w:r w:rsidRPr="7DC65453" w:rsidR="7DC65453">
      <w:rPr>
        <w:rFonts w:ascii="Open Sans" w:hAnsi="Open Sans" w:eastAsia="Open Sans" w:cs="Open Sans"/>
        <w:b w:val="0"/>
        <w:bCs w:val="0"/>
        <w:i w:val="0"/>
        <w:iCs w:val="0"/>
        <w:caps w:val="0"/>
        <w:smallCaps w:val="0"/>
        <w:noProof w:val="0"/>
        <w:color w:val="000000" w:themeColor="text1" w:themeTint="FF" w:themeShade="FF"/>
        <w:sz w:val="27"/>
        <w:szCs w:val="27"/>
        <w:lang w:val="pt-PT"/>
      </w:rPr>
      <w:t xml:space="preserve"> Interface" (Interface Gráfica do Usuário, em português), que consiste em um modelo de interface do utilizador que permite a interação com os dispositivos digitais através de elementos gráficos.</w:t>
    </w:r>
  </w:p>
  <w:p w:rsidR="7DC65453" w:rsidP="7DC65453" w:rsidRDefault="7DC65453" w14:paraId="480C3E06" w14:textId="2CC44ACF">
    <w:pPr>
      <w:pStyle w:val="Normal"/>
      <w:spacing w:before="0" w:beforeAutospacing="off"/>
      <w:ind w:firstLine="0"/>
      <w:rPr>
        <w:rFonts w:ascii="Open Sans" w:hAnsi="Open Sans" w:eastAsia="Open Sans" w:cs="Open Sans"/>
        <w:b w:val="0"/>
        <w:bCs w:val="0"/>
        <w:i w:val="0"/>
        <w:iCs w:val="0"/>
        <w:caps w:val="0"/>
        <w:smallCaps w:val="0"/>
        <w:noProof w:val="0"/>
        <w:color w:val="000000" w:themeColor="text1" w:themeTint="FF" w:themeShade="FF"/>
        <w:sz w:val="27"/>
        <w:szCs w:val="27"/>
        <w:lang w:val="pt-PT"/>
      </w:rPr>
    </w:pPr>
  </w:p>
  <w:p w:rsidR="7DC65453" w:rsidP="7DC65453" w:rsidRDefault="7DC65453" w14:paraId="607379DF" w14:textId="0F55BA98">
    <w:pPr>
      <w:pStyle w:val="Normal"/>
      <w:spacing w:before="0" w:beforeAutospacing="off"/>
      <w:ind w:firstLine="0"/>
      <w:rPr>
        <w:rFonts w:ascii="Open Sans" w:hAnsi="Open Sans" w:eastAsia="Open Sans" w:cs="Open Sans"/>
        <w:noProof w:val="0"/>
        <w:sz w:val="27"/>
        <w:szCs w:val="27"/>
        <w:lang w:val="pt-PT"/>
      </w:rPr>
    </w:pPr>
    <w:r w:rsidRPr="7DC65453" w:rsidR="7DC65453">
      <w:rPr>
        <w:rFonts w:ascii="Lato" w:hAnsi="Lato" w:eastAsia="Lato" w:cs="Lato"/>
        <w:b w:val="0"/>
        <w:bCs w:val="0"/>
        <w:i w:val="0"/>
        <w:iCs w:val="0"/>
        <w:caps w:val="0"/>
        <w:smallCaps w:val="0"/>
        <w:noProof w:val="0"/>
        <w:color w:val="363636"/>
        <w:sz w:val="27"/>
        <w:szCs w:val="27"/>
        <w:lang w:val="pt-PT"/>
      </w:rPr>
      <w:t>Sigla para</w:t>
    </w:r>
    <w:r w:rsidRPr="7DC65453" w:rsidR="7DC65453">
      <w:rPr>
        <w:rFonts w:ascii="Lato" w:hAnsi="Lato" w:eastAsia="Lato" w:cs="Lato"/>
        <w:b w:val="0"/>
        <w:bCs w:val="0"/>
        <w:i w:val="0"/>
        <w:iCs w:val="0"/>
        <w:caps w:val="0"/>
        <w:smallCaps w:val="0"/>
        <w:noProof w:val="0"/>
        <w:color w:val="363636"/>
        <w:sz w:val="27"/>
        <w:szCs w:val="27"/>
        <w:lang w:val="pt-PT"/>
      </w:rPr>
      <w:t xml:space="preserve"> </w:t>
    </w:r>
    <w:r w:rsidRPr="7DC65453" w:rsidR="7DC65453">
      <w:rPr>
        <w:rFonts w:ascii="Lato" w:hAnsi="Lato" w:eastAsia="Lato" w:cs="Lato"/>
        <w:b w:val="0"/>
        <w:bCs w:val="0"/>
        <w:i w:val="1"/>
        <w:iCs w:val="1"/>
        <w:caps w:val="0"/>
        <w:smallCaps w:val="0"/>
        <w:noProof w:val="0"/>
        <w:color w:val="363636"/>
        <w:sz w:val="27"/>
        <w:szCs w:val="27"/>
        <w:lang w:val="pt-PT"/>
      </w:rPr>
      <w:t>HyperText</w:t>
    </w:r>
    <w:r w:rsidRPr="7DC65453" w:rsidR="7DC65453">
      <w:rPr>
        <w:rFonts w:ascii="Lato" w:hAnsi="Lato" w:eastAsia="Lato" w:cs="Lato"/>
        <w:b w:val="0"/>
        <w:bCs w:val="0"/>
        <w:i w:val="1"/>
        <w:iCs w:val="1"/>
        <w:caps w:val="0"/>
        <w:smallCaps w:val="0"/>
        <w:noProof w:val="0"/>
        <w:color w:val="363636"/>
        <w:sz w:val="27"/>
        <w:szCs w:val="27"/>
        <w:lang w:val="pt-PT"/>
      </w:rPr>
      <w:t xml:space="preserve"> </w:t>
    </w:r>
    <w:r w:rsidRPr="7DC65453" w:rsidR="7DC65453">
      <w:rPr>
        <w:rFonts w:ascii="Lato" w:hAnsi="Lato" w:eastAsia="Lato" w:cs="Lato"/>
        <w:b w:val="0"/>
        <w:bCs w:val="0"/>
        <w:i w:val="1"/>
        <w:iCs w:val="1"/>
        <w:caps w:val="0"/>
        <w:smallCaps w:val="0"/>
        <w:noProof w:val="0"/>
        <w:color w:val="363636"/>
        <w:sz w:val="27"/>
        <w:szCs w:val="27"/>
        <w:lang w:val="pt-PT"/>
      </w:rPr>
      <w:t>Markup</w:t>
    </w:r>
    <w:r w:rsidRPr="7DC65453" w:rsidR="7DC65453">
      <w:rPr>
        <w:rFonts w:ascii="Lato" w:hAnsi="Lato" w:eastAsia="Lato" w:cs="Lato"/>
        <w:b w:val="0"/>
        <w:bCs w:val="0"/>
        <w:i w:val="1"/>
        <w:iCs w:val="1"/>
        <w:caps w:val="0"/>
        <w:smallCaps w:val="0"/>
        <w:noProof w:val="0"/>
        <w:color w:val="363636"/>
        <w:sz w:val="27"/>
        <w:szCs w:val="27"/>
        <w:lang w:val="pt-PT"/>
      </w:rPr>
      <w:t xml:space="preserve"> </w:t>
    </w:r>
    <w:r w:rsidRPr="7DC65453" w:rsidR="7DC65453">
      <w:rPr>
        <w:rFonts w:ascii="Lato" w:hAnsi="Lato" w:eastAsia="Lato" w:cs="Lato"/>
        <w:b w:val="0"/>
        <w:bCs w:val="0"/>
        <w:i w:val="1"/>
        <w:iCs w:val="1"/>
        <w:caps w:val="0"/>
        <w:smallCaps w:val="0"/>
        <w:noProof w:val="0"/>
        <w:color w:val="363636"/>
        <w:sz w:val="27"/>
        <w:szCs w:val="27"/>
        <w:lang w:val="pt-PT"/>
      </w:rPr>
      <w:t>Language</w:t>
    </w:r>
    <w:r w:rsidRPr="7DC65453" w:rsidR="7DC65453">
      <w:rPr>
        <w:rFonts w:ascii="Lato" w:hAnsi="Lato" w:eastAsia="Lato" w:cs="Lato"/>
        <w:b w:val="0"/>
        <w:bCs w:val="0"/>
        <w:i w:val="1"/>
        <w:iCs w:val="1"/>
        <w:caps w:val="0"/>
        <w:smallCaps w:val="0"/>
        <w:noProof w:val="0"/>
        <w:color w:val="363636"/>
        <w:sz w:val="27"/>
        <w:szCs w:val="27"/>
        <w:lang w:val="pt-PT"/>
      </w:rPr>
      <w:t xml:space="preserve"> </w:t>
    </w:r>
    <w:r w:rsidRPr="7DC65453" w:rsidR="7DC65453">
      <w:rPr>
        <w:rFonts w:ascii="Lato" w:hAnsi="Lato" w:eastAsia="Lato" w:cs="Lato"/>
        <w:b w:val="0"/>
        <w:bCs w:val="0"/>
        <w:i w:val="0"/>
        <w:iCs w:val="0"/>
        <w:caps w:val="0"/>
        <w:smallCaps w:val="0"/>
        <w:noProof w:val="0"/>
        <w:color w:val="363636"/>
        <w:sz w:val="27"/>
        <w:szCs w:val="27"/>
        <w:lang w:val="pt-PT"/>
      </w:rPr>
      <w:t>— Linguagem de Marcação de Hipertexto —, o HTML é o componente base da web. Isso quer dizer que ele permite a construção de</w:t>
    </w:r>
    <w:r w:rsidRPr="7DC65453" w:rsidR="7DC65453">
      <w:rPr>
        <w:rFonts w:ascii="Lato" w:hAnsi="Lato" w:eastAsia="Lato" w:cs="Lato"/>
        <w:b w:val="0"/>
        <w:bCs w:val="0"/>
        <w:i w:val="0"/>
        <w:iCs w:val="0"/>
        <w:caps w:val="0"/>
        <w:smallCaps w:val="0"/>
        <w:noProof w:val="0"/>
        <w:color w:val="363636"/>
        <w:sz w:val="27"/>
        <w:szCs w:val="27"/>
        <w:lang w:val="pt-PT"/>
      </w:rPr>
      <w:t xml:space="preserve"> </w:t>
    </w:r>
    <w:r w:rsidRPr="7DC65453" w:rsidR="7DC65453">
      <w:rPr>
        <w:rFonts w:ascii="Lato" w:hAnsi="Lato" w:eastAsia="Lato" w:cs="Lato"/>
        <w:b w:val="0"/>
        <w:bCs w:val="0"/>
        <w:i w:val="1"/>
        <w:iCs w:val="1"/>
        <w:caps w:val="0"/>
        <w:smallCaps w:val="0"/>
        <w:noProof w:val="0"/>
        <w:color w:val="363636"/>
        <w:sz w:val="27"/>
        <w:szCs w:val="27"/>
        <w:lang w:val="pt-PT"/>
      </w:rPr>
      <w:t>websites</w:t>
    </w:r>
    <w:r w:rsidRPr="7DC65453" w:rsidR="7DC65453">
      <w:rPr>
        <w:rFonts w:ascii="Lato" w:hAnsi="Lato" w:eastAsia="Lato" w:cs="Lato"/>
        <w:b w:val="0"/>
        <w:bCs w:val="0"/>
        <w:i w:val="1"/>
        <w:iCs w:val="1"/>
        <w:caps w:val="0"/>
        <w:smallCaps w:val="0"/>
        <w:noProof w:val="0"/>
        <w:color w:val="363636"/>
        <w:sz w:val="27"/>
        <w:szCs w:val="27"/>
        <w:lang w:val="pt-PT"/>
      </w:rPr>
      <w:t xml:space="preserve"> </w:t>
    </w:r>
    <w:r w:rsidRPr="7DC65453" w:rsidR="7DC65453">
      <w:rPr>
        <w:rFonts w:ascii="Lato" w:hAnsi="Lato" w:eastAsia="Lato" w:cs="Lato"/>
        <w:b w:val="0"/>
        <w:bCs w:val="0"/>
        <w:i w:val="0"/>
        <w:iCs w:val="0"/>
        <w:caps w:val="0"/>
        <w:smallCaps w:val="0"/>
        <w:noProof w:val="0"/>
        <w:color w:val="363636"/>
        <w:sz w:val="27"/>
        <w:szCs w:val="27"/>
        <w:lang w:val="pt-PT"/>
      </w:rPr>
      <w:t>e a inserção de novos conteúdos, como imagens e vídeos, por meio dos hipertextos.</w:t>
    </w:r>
  </w:p>
  <w:p w:rsidR="7DC65453" w:rsidP="7DC65453" w:rsidRDefault="7DC65453" w14:paraId="2DE866F4" w14:textId="548AD343">
    <w:pPr>
      <w:pStyle w:val="Normal"/>
      <w:spacing w:before="0" w:beforeAutospacing="off"/>
      <w:ind w:firstLine="0"/>
      <w:rPr>
        <w:rFonts w:ascii="Lato" w:hAnsi="Lato" w:eastAsia="Lato" w:cs="Lato"/>
        <w:b w:val="0"/>
        <w:bCs w:val="0"/>
        <w:i w:val="0"/>
        <w:iCs w:val="0"/>
        <w:caps w:val="0"/>
        <w:smallCaps w:val="0"/>
        <w:noProof w:val="0"/>
        <w:color w:val="363636"/>
        <w:sz w:val="27"/>
        <w:szCs w:val="27"/>
        <w:lang w:val="pt-PT"/>
      </w:rPr>
    </w:pPr>
  </w:p>
  <w:p w:rsidR="7DC65453" w:rsidP="7DC65453" w:rsidRDefault="7DC65453" w14:paraId="48150E6D" w14:textId="06C9B1D6">
    <w:pPr>
      <w:pStyle w:val="Normal"/>
      <w:spacing w:before="0" w:beforeAutospacing="off"/>
      <w:ind w:firstLine="0"/>
      <w:rPr>
        <w:rFonts w:ascii="Lato" w:hAnsi="Lato" w:eastAsia="Lato" w:cs="Lato"/>
        <w:noProof w:val="0"/>
        <w:sz w:val="27"/>
        <w:szCs w:val="27"/>
        <w:lang w:val="pt-PT"/>
      </w:rPr>
    </w:pPr>
    <w:r w:rsidRPr="7DC65453" w:rsidR="7DC65453">
      <w:rPr>
        <w:rFonts w:ascii="Lato" w:hAnsi="Lato" w:eastAsia="Lato" w:cs="Lato"/>
        <w:b w:val="0"/>
        <w:bCs w:val="0"/>
        <w:i w:val="0"/>
        <w:iCs w:val="0"/>
        <w:caps w:val="0"/>
        <w:smallCaps w:val="0"/>
        <w:noProof w:val="0"/>
        <w:color w:val="36344D"/>
        <w:sz w:val="27"/>
        <w:szCs w:val="27"/>
        <w:lang w:val="pt-PT"/>
      </w:rPr>
      <w:t>CSS é a sigla para o termo em inglês</w:t>
    </w:r>
    <w:r w:rsidRPr="7DC65453" w:rsidR="7DC65453">
      <w:rPr>
        <w:rFonts w:ascii="Lato" w:hAnsi="Lato" w:eastAsia="Lato" w:cs="Lato"/>
        <w:b w:val="0"/>
        <w:bCs w:val="0"/>
        <w:i w:val="0"/>
        <w:iCs w:val="0"/>
        <w:caps w:val="0"/>
        <w:smallCaps w:val="0"/>
        <w:noProof w:val="0"/>
        <w:color w:val="36344D"/>
        <w:sz w:val="27"/>
        <w:szCs w:val="27"/>
        <w:lang w:val="pt-PT"/>
      </w:rPr>
      <w:t xml:space="preserve"> </w:t>
    </w:r>
    <w:r w:rsidRPr="7DC65453" w:rsidR="7DC65453">
      <w:rPr>
        <w:rFonts w:ascii="Lato" w:hAnsi="Lato" w:eastAsia="Lato" w:cs="Lato"/>
        <w:b w:val="0"/>
        <w:bCs w:val="0"/>
        <w:i w:val="1"/>
        <w:iCs w:val="1"/>
        <w:caps w:val="0"/>
        <w:smallCaps w:val="0"/>
        <w:noProof w:val="0"/>
        <w:color w:val="36344D"/>
        <w:sz w:val="27"/>
        <w:szCs w:val="27"/>
        <w:lang w:val="pt-PT"/>
      </w:rPr>
      <w:t>Cascading</w:t>
    </w:r>
    <w:r w:rsidRPr="7DC65453" w:rsidR="7DC65453">
      <w:rPr>
        <w:rFonts w:ascii="Lato" w:hAnsi="Lato" w:eastAsia="Lato" w:cs="Lato"/>
        <w:b w:val="0"/>
        <w:bCs w:val="0"/>
        <w:i w:val="1"/>
        <w:iCs w:val="1"/>
        <w:caps w:val="0"/>
        <w:smallCaps w:val="0"/>
        <w:noProof w:val="0"/>
        <w:color w:val="36344D"/>
        <w:sz w:val="27"/>
        <w:szCs w:val="27"/>
        <w:lang w:val="pt-PT"/>
      </w:rPr>
      <w:t xml:space="preserve"> </w:t>
    </w:r>
    <w:r w:rsidRPr="7DC65453" w:rsidR="7DC65453">
      <w:rPr>
        <w:rFonts w:ascii="Lato" w:hAnsi="Lato" w:eastAsia="Lato" w:cs="Lato"/>
        <w:b w:val="0"/>
        <w:bCs w:val="0"/>
        <w:i w:val="1"/>
        <w:iCs w:val="1"/>
        <w:caps w:val="0"/>
        <w:smallCaps w:val="0"/>
        <w:noProof w:val="0"/>
        <w:color w:val="36344D"/>
        <w:sz w:val="27"/>
        <w:szCs w:val="27"/>
        <w:lang w:val="pt-PT"/>
      </w:rPr>
      <w:t>Style</w:t>
    </w:r>
    <w:r w:rsidRPr="7DC65453" w:rsidR="7DC65453">
      <w:rPr>
        <w:rFonts w:ascii="Lato" w:hAnsi="Lato" w:eastAsia="Lato" w:cs="Lato"/>
        <w:b w:val="0"/>
        <w:bCs w:val="0"/>
        <w:i w:val="1"/>
        <w:iCs w:val="1"/>
        <w:caps w:val="0"/>
        <w:smallCaps w:val="0"/>
        <w:noProof w:val="0"/>
        <w:color w:val="36344D"/>
        <w:sz w:val="27"/>
        <w:szCs w:val="27"/>
        <w:lang w:val="pt-PT"/>
      </w:rPr>
      <w:t xml:space="preserve"> </w:t>
    </w:r>
    <w:r w:rsidRPr="7DC65453" w:rsidR="7DC65453">
      <w:rPr>
        <w:rFonts w:ascii="Lato" w:hAnsi="Lato" w:eastAsia="Lato" w:cs="Lato"/>
        <w:b w:val="0"/>
        <w:bCs w:val="0"/>
        <w:i w:val="1"/>
        <w:iCs w:val="1"/>
        <w:caps w:val="0"/>
        <w:smallCaps w:val="0"/>
        <w:noProof w:val="0"/>
        <w:color w:val="36344D"/>
        <w:sz w:val="27"/>
        <w:szCs w:val="27"/>
        <w:lang w:val="pt-PT"/>
      </w:rPr>
      <w:t>Sheets</w:t>
    </w:r>
    <w:r w:rsidRPr="7DC65453" w:rsidR="7DC65453">
      <w:rPr>
        <w:rFonts w:ascii="Lato" w:hAnsi="Lato" w:eastAsia="Lato" w:cs="Lato"/>
        <w:b w:val="0"/>
        <w:bCs w:val="0"/>
        <w:i w:val="1"/>
        <w:iCs w:val="1"/>
        <w:caps w:val="0"/>
        <w:smallCaps w:val="0"/>
        <w:noProof w:val="0"/>
        <w:color w:val="36344D"/>
        <w:sz w:val="27"/>
        <w:szCs w:val="27"/>
        <w:lang w:val="pt-PT"/>
      </w:rPr>
      <w:t xml:space="preserve"> </w:t>
    </w:r>
    <w:r w:rsidRPr="7DC65453" w:rsidR="7DC65453">
      <w:rPr>
        <w:rFonts w:ascii="Lato" w:hAnsi="Lato" w:eastAsia="Lato" w:cs="Lato"/>
        <w:b w:val="0"/>
        <w:bCs w:val="0"/>
        <w:i w:val="0"/>
        <w:iCs w:val="0"/>
        <w:caps w:val="0"/>
        <w:smallCaps w:val="0"/>
        <w:noProof w:val="0"/>
        <w:color w:val="36344D"/>
        <w:sz w:val="27"/>
        <w:szCs w:val="27"/>
        <w:lang w:val="pt-PT"/>
      </w:rPr>
      <w:t>que, traduzido para o português, significa Folha de Estilo em Cascatas. O CSS é fácil de aprender e entender e é facilmente utilizado com as</w:t>
    </w:r>
    <w:r w:rsidRPr="7DC65453" w:rsidR="7DC65453">
      <w:rPr>
        <w:rFonts w:ascii="Lato" w:hAnsi="Lato" w:eastAsia="Lato" w:cs="Lato"/>
        <w:b w:val="0"/>
        <w:bCs w:val="0"/>
        <w:i w:val="0"/>
        <w:iCs w:val="0"/>
        <w:caps w:val="0"/>
        <w:smallCaps w:val="0"/>
        <w:noProof w:val="0"/>
        <w:color w:val="36344D"/>
        <w:sz w:val="27"/>
        <w:szCs w:val="27"/>
        <w:lang w:val="pt-PT"/>
      </w:rPr>
      <w:t xml:space="preserve"> </w:t>
    </w:r>
    <w:ins w:author="Usuário Convidado" w:date="2023-07-18T20:01:54.721Z" w:id="1890972072">
      <w:r>
        <w:fldChar w:fldCharType="begin"/>
      </w:r>
      <w:r>
        <w:instrText xml:space="preserve">HYPERLINK "https://www.hostinger.com.br/tutoriais/o-que-e-html-conceitos-basicos/" </w:instrText>
      </w:r>
      <w:r>
        <w:fldChar w:fldCharType="separate"/>
      </w:r>
      <w:r/>
    </w:ins>
    <w:r w:rsidRPr="7DC65453" w:rsidR="7DC65453">
      <w:rPr>
        <w:rStyle w:val="Hyperlink"/>
        <w:rFonts w:ascii="Lato" w:hAnsi="Lato" w:eastAsia="Lato" w:cs="Lato"/>
        <w:b w:val="1"/>
        <w:bCs w:val="1"/>
        <w:i w:val="0"/>
        <w:iCs w:val="0"/>
        <w:caps w:val="0"/>
        <w:smallCaps w:val="0"/>
        <w:strike w:val="0"/>
        <w:dstrike w:val="0"/>
        <w:noProof w:val="0"/>
        <w:sz w:val="27"/>
        <w:szCs w:val="27"/>
        <w:lang w:val="pt-PT"/>
      </w:rPr>
      <w:t>linguagens de marcação HTML</w:t>
    </w:r>
    <w:ins w:author="Usuário Convidado" w:date="2023-07-18T20:01:54.721Z" w:id="173606771">
      <w:r>
        <w:fldChar w:fldCharType="end"/>
      </w:r>
    </w:ins>
    <w:r w:rsidRPr="7DC65453" w:rsidR="7DC65453">
      <w:rPr>
        <w:rFonts w:ascii="Lato" w:hAnsi="Lato" w:eastAsia="Lato" w:cs="Lato"/>
        <w:b w:val="0"/>
        <w:bCs w:val="0"/>
        <w:i w:val="0"/>
        <w:iCs w:val="0"/>
        <w:caps w:val="0"/>
        <w:smallCaps w:val="0"/>
        <w:noProof w:val="0"/>
        <w:color w:val="36344D"/>
        <w:sz w:val="27"/>
        <w:szCs w:val="27"/>
        <w:lang w:val="pt-PT"/>
      </w:rPr>
      <w:t xml:space="preserve"> </w:t>
    </w:r>
    <w:r w:rsidRPr="7DC65453" w:rsidR="7DC65453">
      <w:rPr>
        <w:rFonts w:ascii="Lato" w:hAnsi="Lato" w:eastAsia="Lato" w:cs="Lato"/>
        <w:b w:val="0"/>
        <w:bCs w:val="0"/>
        <w:i w:val="0"/>
        <w:iCs w:val="0"/>
        <w:caps w:val="0"/>
        <w:smallCaps w:val="0"/>
        <w:noProof w:val="0"/>
        <w:color w:val="36344D"/>
        <w:sz w:val="27"/>
        <w:szCs w:val="27"/>
        <w:lang w:val="pt-PT"/>
      </w:rPr>
      <w:t>ou XHTML.</w:t>
    </w:r>
  </w:p>
  <w:p w:rsidR="7DC65453" w:rsidP="7DC65453" w:rsidRDefault="7DC65453" w14:paraId="51AF90B6" w14:textId="5FFEA534">
    <w:pPr>
      <w:pStyle w:val="Normal"/>
      <w:spacing w:before="0" w:beforeAutospacing="off"/>
      <w:ind w:firstLine="0"/>
      <w:rPr>
        <w:rFonts w:ascii="Lato" w:hAnsi="Lato" w:eastAsia="Lato" w:cs="Lato"/>
        <w:b w:val="0"/>
        <w:bCs w:val="0"/>
        <w:i w:val="0"/>
        <w:iCs w:val="0"/>
        <w:caps w:val="0"/>
        <w:smallCaps w:val="0"/>
        <w:noProof w:val="0"/>
        <w:color w:val="36344D"/>
        <w:sz w:val="27"/>
        <w:szCs w:val="27"/>
        <w:lang w:val="pt-PT"/>
      </w:rPr>
    </w:pPr>
  </w:p>
  <w:p w:rsidR="7DC65453" w:rsidP="7DC65453" w:rsidRDefault="7DC65453" w14:paraId="1AA877BD" w14:textId="5C998202">
    <w:pPr>
      <w:pStyle w:val="Normal"/>
      <w:spacing w:before="0" w:beforeAutospacing="off"/>
      <w:ind w:firstLine="0"/>
      <w:rPr>
        <w:rFonts w:ascii="Lato" w:hAnsi="Lato" w:eastAsia="Lato" w:cs="Lato"/>
        <w:noProof w:val="0"/>
        <w:sz w:val="27"/>
        <w:szCs w:val="27"/>
        <w:lang w:val="pt-PT"/>
      </w:rPr>
    </w:pPr>
    <w:r w:rsidRPr="7DC65453" w:rsidR="7DC65453">
      <w:rPr>
        <w:rFonts w:ascii="Lato" w:hAnsi="Lato" w:eastAsia="Lato" w:cs="Lato"/>
        <w:b w:val="0"/>
        <w:bCs w:val="0"/>
        <w:i w:val="0"/>
        <w:iCs w:val="0"/>
        <w:caps w:val="0"/>
        <w:smallCaps w:val="0"/>
        <w:noProof w:val="0"/>
        <w:color w:val="36344D"/>
        <w:sz w:val="27"/>
        <w:szCs w:val="27"/>
        <w:lang w:val="pt-PT"/>
      </w:rPr>
      <w:t>E</w:t>
    </w:r>
    <w:r w:rsidRPr="7DC65453" w:rsidR="7DC65453">
      <w:rPr>
        <w:rFonts w:ascii="Arial" w:hAnsi="Arial" w:eastAsia="Arial" w:cs="Arial"/>
        <w:b w:val="0"/>
        <w:bCs w:val="0"/>
        <w:i w:val="1"/>
        <w:iCs w:val="1"/>
        <w:caps w:val="0"/>
        <w:smallCaps w:val="0"/>
        <w:noProof w:val="0"/>
        <w:color w:val="62595D"/>
        <w:sz w:val="27"/>
        <w:szCs w:val="27"/>
        <w:lang w:val="pt-PT"/>
      </w:rPr>
      <w:t xml:space="preserve"> -</w:t>
    </w:r>
    <w:r w:rsidRPr="7DC65453" w:rsidR="7DC65453">
      <w:rPr>
        <w:rFonts w:ascii="Arial" w:hAnsi="Arial" w:eastAsia="Arial" w:cs="Arial"/>
        <w:b w:val="0"/>
        <w:bCs w:val="0"/>
        <w:i w:val="1"/>
        <w:iCs w:val="1"/>
        <w:caps w:val="0"/>
        <w:smallCaps w:val="0"/>
        <w:noProof w:val="0"/>
        <w:color w:val="62595D"/>
        <w:sz w:val="27"/>
        <w:szCs w:val="27"/>
        <w:lang w:val="pt-PT"/>
      </w:rPr>
      <w:t>book</w:t>
    </w:r>
    <w:r w:rsidRPr="7DC65453" w:rsidR="7DC65453">
      <w:rPr>
        <w:rFonts w:ascii="Arial" w:hAnsi="Arial" w:eastAsia="Arial" w:cs="Arial"/>
        <w:b w:val="0"/>
        <w:bCs w:val="0"/>
        <w:i w:val="1"/>
        <w:iCs w:val="1"/>
        <w:caps w:val="0"/>
        <w:smallCaps w:val="0"/>
        <w:noProof w:val="0"/>
        <w:color w:val="62595D"/>
        <w:sz w:val="27"/>
        <w:szCs w:val="27"/>
        <w:lang w:val="pt-PT"/>
      </w:rPr>
      <w:t xml:space="preserve"> é um livro digital. Trata-se de um material informativo separado em capítulos — ou tópicos — e diagramado em um formato voltado para dispositivos eletrônicos, como desktops e smartphones.</w:t>
    </w:r>
  </w:p>
  <w:p w:rsidR="7DC65453" w:rsidP="7DC65453" w:rsidRDefault="7DC65453" w14:paraId="5CC4C47A" w14:textId="3EB6A1AB">
    <w:pPr>
      <w:pStyle w:val="Normal"/>
      <w:spacing w:before="0" w:beforeAutospacing="off"/>
      <w:ind w:firstLine="0"/>
      <w:rPr>
        <w:rFonts w:ascii="Open Sans" w:hAnsi="Open Sans" w:eastAsia="Open Sans" w:cs="Open Sans"/>
        <w:noProof w:val="0"/>
        <w:sz w:val="27"/>
        <w:szCs w:val="27"/>
        <w:lang w:val="pt-PT"/>
      </w:rPr>
      <w:pPrChange w:author="Usuário Convidado" w:date="2023-07-18T20:06:41.167Z">
        <w:pPr/>
      </w:pPrChange>
    </w:pPr>
    <w:r w:rsidRPr="7DC65453" w:rsidR="7DC65453">
      <w:rPr>
        <w:rFonts w:ascii="Montserrat" w:hAnsi="Montserrat" w:eastAsia="Montserrat" w:cs="Montserrat"/>
        <w:b w:val="0"/>
        <w:bCs w:val="0"/>
        <w:i w:val="0"/>
        <w:iCs w:val="0"/>
        <w:caps w:val="0"/>
        <w:smallCaps w:val="0"/>
        <w:noProof w:val="0"/>
        <w:color w:val="272727"/>
        <w:sz w:val="24"/>
        <w:szCs w:val="24"/>
        <w:lang w:val="pt-PT"/>
      </w:rPr>
      <w:t>E-</w:t>
    </w:r>
    <w:r w:rsidRPr="7DC65453" w:rsidR="7DC65453">
      <w:rPr>
        <w:rFonts w:ascii="Montserrat" w:hAnsi="Montserrat" w:eastAsia="Montserrat" w:cs="Montserrat"/>
        <w:b w:val="0"/>
        <w:bCs w:val="0"/>
        <w:i w:val="0"/>
        <w:iCs w:val="0"/>
        <w:caps w:val="0"/>
        <w:smallCaps w:val="0"/>
        <w:noProof w:val="0"/>
        <w:color w:val="272727"/>
        <w:sz w:val="24"/>
        <w:szCs w:val="24"/>
        <w:lang w:val="pt-PT"/>
      </w:rPr>
      <w:t>reader</w:t>
    </w:r>
    <w:r w:rsidRPr="7DC65453" w:rsidR="7DC65453">
      <w:rPr>
        <w:rFonts w:ascii="Montserrat" w:hAnsi="Montserrat" w:eastAsia="Montserrat" w:cs="Montserrat"/>
        <w:b w:val="0"/>
        <w:bCs w:val="0"/>
        <w:i w:val="0"/>
        <w:iCs w:val="0"/>
        <w:caps w:val="0"/>
        <w:smallCaps w:val="0"/>
        <w:noProof w:val="0"/>
        <w:color w:val="272727"/>
        <w:sz w:val="24"/>
        <w:szCs w:val="24"/>
        <w:lang w:val="pt-PT"/>
      </w:rPr>
      <w:t>, ou leitor de livro digital, é um</w:t>
    </w:r>
    <w:r w:rsidRPr="7DC65453" w:rsidR="7DC65453">
      <w:rPr>
        <w:rFonts w:ascii="Montserrat" w:hAnsi="Montserrat" w:eastAsia="Montserrat" w:cs="Montserrat"/>
        <w:b w:val="0"/>
        <w:bCs w:val="0"/>
        <w:i w:val="0"/>
        <w:iCs w:val="0"/>
        <w:caps w:val="0"/>
        <w:smallCaps w:val="0"/>
        <w:noProof w:val="0"/>
        <w:color w:val="272727"/>
        <w:sz w:val="24"/>
        <w:szCs w:val="24"/>
        <w:lang w:val="pt-PT"/>
      </w:rPr>
      <w:t xml:space="preserve"> </w:t>
    </w:r>
    <w:r w:rsidRPr="7DC65453" w:rsidR="7DC65453">
      <w:rPr>
        <w:rFonts w:ascii="Montserrat" w:hAnsi="Montserrat" w:eastAsia="Montserrat" w:cs="Montserrat"/>
        <w:b w:val="1"/>
        <w:bCs w:val="1"/>
        <w:i w:val="0"/>
        <w:iCs w:val="0"/>
        <w:caps w:val="0"/>
        <w:smallCaps w:val="0"/>
        <w:noProof w:val="0"/>
        <w:color w:val="272727"/>
        <w:sz w:val="24"/>
        <w:szCs w:val="24"/>
        <w:lang w:val="pt-PT"/>
      </w:rPr>
      <w:t>dispositivo eletrônico desenvolvido especialmente para ler livros, revistas e quadrinhos</w:t>
    </w:r>
    <w:r w:rsidRPr="7DC65453" w:rsidR="7DC65453">
      <w:rPr>
        <w:rFonts w:ascii="Montserrat" w:hAnsi="Montserrat" w:eastAsia="Montserrat" w:cs="Montserrat"/>
        <w:b w:val="0"/>
        <w:bCs w:val="0"/>
        <w:i w:val="0"/>
        <w:iCs w:val="0"/>
        <w:caps w:val="0"/>
        <w:smallCaps w:val="0"/>
        <w:noProof w:val="0"/>
        <w:color w:val="272727"/>
        <w:sz w:val="24"/>
        <w:szCs w:val="24"/>
        <w:lang w:val="pt-PT"/>
      </w:rPr>
      <w:t>. O grande diferencial do e-</w:t>
    </w:r>
    <w:r w:rsidRPr="7DC65453" w:rsidR="7DC65453">
      <w:rPr>
        <w:rFonts w:ascii="Montserrat" w:hAnsi="Montserrat" w:eastAsia="Montserrat" w:cs="Montserrat"/>
        <w:b w:val="0"/>
        <w:bCs w:val="0"/>
        <w:i w:val="0"/>
        <w:iCs w:val="0"/>
        <w:caps w:val="0"/>
        <w:smallCaps w:val="0"/>
        <w:noProof w:val="0"/>
        <w:color w:val="272727"/>
        <w:sz w:val="24"/>
        <w:szCs w:val="24"/>
        <w:lang w:val="pt-PT"/>
      </w:rPr>
      <w:t>reader</w:t>
    </w:r>
    <w:r w:rsidRPr="7DC65453" w:rsidR="7DC65453">
      <w:rPr>
        <w:rFonts w:ascii="Montserrat" w:hAnsi="Montserrat" w:eastAsia="Montserrat" w:cs="Montserrat"/>
        <w:b w:val="0"/>
        <w:bCs w:val="0"/>
        <w:i w:val="0"/>
        <w:iCs w:val="0"/>
        <w:caps w:val="0"/>
        <w:smallCaps w:val="0"/>
        <w:noProof w:val="0"/>
        <w:color w:val="272727"/>
        <w:sz w:val="24"/>
        <w:szCs w:val="24"/>
        <w:lang w:val="pt-PT"/>
      </w:rPr>
      <w:t xml:space="preserve"> para um tablet ou outro aparelho eletrônico, é a tecnologia de tela e-</w:t>
    </w:r>
    <w:r w:rsidRPr="7DC65453" w:rsidR="7DC65453">
      <w:rPr>
        <w:rFonts w:ascii="Montserrat" w:hAnsi="Montserrat" w:eastAsia="Montserrat" w:cs="Montserrat"/>
        <w:b w:val="0"/>
        <w:bCs w:val="0"/>
        <w:i w:val="0"/>
        <w:iCs w:val="0"/>
        <w:caps w:val="0"/>
        <w:smallCaps w:val="0"/>
        <w:noProof w:val="0"/>
        <w:color w:val="272727"/>
        <w:sz w:val="24"/>
        <w:szCs w:val="24"/>
        <w:lang w:val="pt-PT"/>
      </w:rPr>
      <w:t>Ink</w:t>
    </w:r>
    <w:r w:rsidRPr="7DC65453" w:rsidR="7DC65453">
      <w:rPr>
        <w:rFonts w:ascii="Montserrat" w:hAnsi="Montserrat" w:eastAsia="Montserrat" w:cs="Montserrat"/>
        <w:b w:val="0"/>
        <w:bCs w:val="0"/>
        <w:i w:val="0"/>
        <w:iCs w:val="0"/>
        <w:caps w:val="0"/>
        <w:smallCaps w:val="0"/>
        <w:noProof w:val="0"/>
        <w:color w:val="272727"/>
        <w:sz w:val="24"/>
        <w:szCs w:val="24"/>
        <w:lang w:val="pt-PT"/>
      </w:rPr>
      <w:t>. Esta tecnologia permite que a tela simule o papel, tornando a leitura bem mais confortável aos olhos do leitor.</w:t>
    </w:r>
  </w:p>
  <w:p w:rsidR="7DC65453" w:rsidP="7DC65453" w:rsidRDefault="7DC65453" w14:paraId="743CEE72" w14:textId="710DFE97">
    <w:pPr>
      <w:pStyle w:val="Normal"/>
      <w:spacing w:before="0" w:beforeAutospacing="off"/>
      <w:ind w:firstLine="0"/>
      <w:rPr>
        <w:rFonts w:ascii="Open Sans" w:hAnsi="Open Sans" w:eastAsia="Open Sans" w:cs="Open Sans"/>
        <w:b w:val="0"/>
        <w:bCs w:val="0"/>
        <w:i w:val="0"/>
        <w:iCs w:val="0"/>
        <w:caps w:val="0"/>
        <w:smallCaps w:val="0"/>
        <w:noProof w:val="0"/>
        <w:color w:val="000000" w:themeColor="text1" w:themeTint="FF" w:themeShade="FF"/>
        <w:sz w:val="27"/>
        <w:szCs w:val="27"/>
        <w:lang w:val="pt-PT"/>
      </w:rPr>
    </w:pPr>
  </w:p>
  <w:p w:rsidR="7DC65453" w:rsidP="7DC65453" w:rsidRDefault="7DC65453" w14:paraId="6B9CBBE6" w14:textId="69913A47">
    <w:pPr>
      <w:pStyle w:val="Normal"/>
      <w:ind w:firstLine="0"/>
      <w:rPr>
        <w:rFonts w:ascii="Open Sans" w:hAnsi="Open Sans" w:eastAsia="Open Sans" w:cs="Open Sans"/>
        <w:noProof w:val="0"/>
        <w:sz w:val="27"/>
        <w:szCs w:val="27"/>
        <w:lang w:val="pt-PT"/>
      </w:rPr>
    </w:pPr>
    <w:r w:rsidRPr="7DC65453" w:rsidR="7DC65453">
      <w:rPr>
        <w:rFonts w:ascii="Poppins" w:hAnsi="Poppins" w:eastAsia="Poppins" w:cs="Poppins"/>
        <w:b w:val="0"/>
        <w:bCs w:val="0"/>
        <w:i w:val="0"/>
        <w:iCs w:val="0"/>
        <w:caps w:val="0"/>
        <w:smallCaps w:val="0"/>
        <w:noProof w:val="0"/>
        <w:color w:val="666666"/>
        <w:sz w:val="24"/>
        <w:szCs w:val="24"/>
        <w:lang w:val="pt-PT"/>
      </w:rPr>
      <w:t>Essa sigla vem de</w:t>
    </w:r>
    <w:r w:rsidRPr="7DC65453" w:rsidR="7DC65453">
      <w:rPr>
        <w:rFonts w:ascii="Poppins" w:hAnsi="Poppins" w:eastAsia="Poppins" w:cs="Poppins"/>
        <w:b w:val="0"/>
        <w:bCs w:val="0"/>
        <w:i w:val="0"/>
        <w:iCs w:val="0"/>
        <w:caps w:val="0"/>
        <w:smallCaps w:val="0"/>
        <w:noProof w:val="0"/>
        <w:color w:val="666666"/>
        <w:sz w:val="24"/>
        <w:szCs w:val="24"/>
        <w:lang w:val="pt-PT"/>
      </w:rPr>
      <w:t xml:space="preserve"> </w:t>
    </w:r>
    <w:r w:rsidRPr="7DC65453" w:rsidR="7DC65453">
      <w:rPr>
        <w:rFonts w:ascii="Poppins" w:hAnsi="Poppins" w:eastAsia="Poppins" w:cs="Poppins"/>
        <w:b w:val="0"/>
        <w:bCs w:val="0"/>
        <w:i w:val="1"/>
        <w:iCs w:val="1"/>
        <w:caps w:val="0"/>
        <w:smallCaps w:val="0"/>
        <w:noProof w:val="0"/>
        <w:color w:val="666666"/>
        <w:sz w:val="24"/>
        <w:szCs w:val="24"/>
        <w:lang w:val="pt-PT"/>
      </w:rPr>
      <w:t>World</w:t>
    </w:r>
    <w:r w:rsidRPr="7DC65453" w:rsidR="7DC65453">
      <w:rPr>
        <w:rFonts w:ascii="Poppins" w:hAnsi="Poppins" w:eastAsia="Poppins" w:cs="Poppins"/>
        <w:b w:val="0"/>
        <w:bCs w:val="0"/>
        <w:i w:val="1"/>
        <w:iCs w:val="1"/>
        <w:caps w:val="0"/>
        <w:smallCaps w:val="0"/>
        <w:noProof w:val="0"/>
        <w:color w:val="666666"/>
        <w:sz w:val="24"/>
        <w:szCs w:val="24"/>
        <w:lang w:val="pt-PT"/>
      </w:rPr>
      <w:t xml:space="preserve"> </w:t>
    </w:r>
    <w:r w:rsidRPr="7DC65453" w:rsidR="7DC65453">
      <w:rPr>
        <w:rFonts w:ascii="Poppins" w:hAnsi="Poppins" w:eastAsia="Poppins" w:cs="Poppins"/>
        <w:b w:val="0"/>
        <w:bCs w:val="0"/>
        <w:i w:val="1"/>
        <w:iCs w:val="1"/>
        <w:caps w:val="0"/>
        <w:smallCaps w:val="0"/>
        <w:noProof w:val="0"/>
        <w:color w:val="666666"/>
        <w:sz w:val="24"/>
        <w:szCs w:val="24"/>
        <w:lang w:val="pt-PT"/>
      </w:rPr>
      <w:t>Wide</w:t>
    </w:r>
    <w:r w:rsidRPr="7DC65453" w:rsidR="7DC65453">
      <w:rPr>
        <w:rFonts w:ascii="Poppins" w:hAnsi="Poppins" w:eastAsia="Poppins" w:cs="Poppins"/>
        <w:b w:val="0"/>
        <w:bCs w:val="0"/>
        <w:i w:val="1"/>
        <w:iCs w:val="1"/>
        <w:caps w:val="0"/>
        <w:smallCaps w:val="0"/>
        <w:noProof w:val="0"/>
        <w:color w:val="666666"/>
        <w:sz w:val="24"/>
        <w:szCs w:val="24"/>
        <w:lang w:val="pt-PT"/>
      </w:rPr>
      <w:t xml:space="preserve"> Web</w:t>
    </w:r>
    <w:r w:rsidRPr="7DC65453" w:rsidR="7DC65453">
      <w:rPr>
        <w:rFonts w:ascii="Poppins" w:hAnsi="Poppins" w:eastAsia="Poppins" w:cs="Poppins"/>
        <w:b w:val="0"/>
        <w:bCs w:val="0"/>
        <w:i w:val="0"/>
        <w:iCs w:val="0"/>
        <w:caps w:val="0"/>
        <w:smallCaps w:val="0"/>
        <w:noProof w:val="0"/>
        <w:color w:val="666666"/>
        <w:sz w:val="24"/>
        <w:szCs w:val="24"/>
        <w:lang w:val="pt-PT"/>
      </w:rPr>
      <w:t xml:space="preserve">, em inglês. Em português, o termo foi traduzido como Rede de Alcance Mundial. Ele se refere a todo o sistema de arquivos que são interligados dentro da internet e também ao sistema de </w:t>
    </w:r>
    <w:r w:rsidRPr="7DC65453" w:rsidR="7DC65453">
      <w:rPr>
        <w:rFonts w:ascii="Poppins" w:hAnsi="Poppins" w:eastAsia="Poppins" w:cs="Poppins"/>
        <w:b w:val="0"/>
        <w:bCs w:val="0"/>
        <w:i w:val="0"/>
        <w:iCs w:val="0"/>
        <w:caps w:val="0"/>
        <w:smallCaps w:val="0"/>
        <w:noProof w:val="0"/>
        <w:color w:val="666666"/>
        <w:sz w:val="24"/>
        <w:szCs w:val="24"/>
        <w:lang w:val="pt-PT"/>
      </w:rPr>
      <w:t>hipermédia</w:t>
    </w:r>
    <w:r w:rsidRPr="7DC65453" w:rsidR="7DC65453">
      <w:rPr>
        <w:rFonts w:ascii="Poppins" w:hAnsi="Poppins" w:eastAsia="Poppins" w:cs="Poppins"/>
        <w:b w:val="0"/>
        <w:bCs w:val="0"/>
        <w:i w:val="0"/>
        <w:iCs w:val="0"/>
        <w:caps w:val="0"/>
        <w:smallCaps w:val="0"/>
        <w:noProof w:val="0"/>
        <w:color w:val="666666"/>
        <w:sz w:val="24"/>
        <w:szCs w:val="24"/>
        <w:lang w:val="pt-PT"/>
      </w:rPr>
      <w:t xml:space="preserve"> que pode ser transmitido para qualquer lugar do mundo.</w:t>
    </w:r>
  </w:p>
  <w:p w:rsidR="7DC65453" w:rsidP="7DC65453" w:rsidRDefault="7DC65453" w14:paraId="3801906E" w14:textId="243FCD44">
    <w:pPr>
      <w:pStyle w:val="Normal"/>
      <w:ind w:firstLine="0"/>
      <w:rPr>
        <w:rFonts w:ascii="Poppins" w:hAnsi="Poppins" w:eastAsia="Poppins" w:cs="Poppins"/>
        <w:b w:val="0"/>
        <w:bCs w:val="0"/>
        <w:i w:val="0"/>
        <w:iCs w:val="0"/>
        <w:caps w:val="0"/>
        <w:smallCaps w:val="0"/>
        <w:noProof w:val="0"/>
        <w:color w:val="666666"/>
        <w:sz w:val="24"/>
        <w:szCs w:val="24"/>
        <w:lang w:val="pt-PT"/>
      </w:rPr>
    </w:pPr>
  </w:p>
  <w:p w:rsidR="7DC65453" w:rsidP="7DC65453" w:rsidRDefault="7DC65453" w14:paraId="67435134" w14:textId="6B90A15E">
    <w:pPr>
      <w:pStyle w:val="Normal"/>
      <w:ind w:firstLine="0"/>
      <w:rPr>
        <w:rFonts w:ascii="Poppins" w:hAnsi="Poppins" w:eastAsia="Poppins" w:cs="Poppins"/>
        <w:noProof w:val="0"/>
        <w:sz w:val="24"/>
        <w:szCs w:val="24"/>
        <w:lang w:val="pt-PT"/>
      </w:rPr>
    </w:pPr>
    <w:r w:rsidRPr="7DC65453" w:rsidR="7DC65453">
      <w:rPr>
        <w:rFonts w:ascii="Fira Sans" w:hAnsi="Fira Sans" w:eastAsia="Fira Sans" w:cs="Fira Sans"/>
        <w:b w:val="0"/>
        <w:bCs w:val="0"/>
        <w:i w:val="0"/>
        <w:iCs w:val="0"/>
        <w:caps w:val="0"/>
        <w:smallCaps w:val="0"/>
        <w:noProof w:val="0"/>
        <w:color w:val="333333"/>
        <w:sz w:val="24"/>
        <w:szCs w:val="24"/>
        <w:lang w:val="pt-PT"/>
      </w:rPr>
      <w:t>O</w:t>
    </w:r>
    <w:r w:rsidRPr="7DC65453" w:rsidR="7DC65453">
      <w:rPr>
        <w:rFonts w:ascii="Fira Sans" w:hAnsi="Fira Sans" w:eastAsia="Fira Sans" w:cs="Fira Sans"/>
        <w:b w:val="0"/>
        <w:bCs w:val="0"/>
        <w:i w:val="0"/>
        <w:iCs w:val="0"/>
        <w:caps w:val="0"/>
        <w:smallCaps w:val="0"/>
        <w:noProof w:val="0"/>
        <w:color w:val="333333"/>
        <w:sz w:val="24"/>
        <w:szCs w:val="24"/>
        <w:lang w:val="pt-PT"/>
      </w:rPr>
      <w:t xml:space="preserve"> </w:t>
    </w:r>
    <w:r w:rsidRPr="7DC65453" w:rsidR="7DC65453">
      <w:rPr>
        <w:rFonts w:ascii="Fira Sans" w:hAnsi="Fira Sans" w:eastAsia="Fira Sans" w:cs="Fira Sans"/>
        <w:b w:val="0"/>
        <w:bCs w:val="0"/>
        <w:i w:val="0"/>
        <w:iCs w:val="0"/>
        <w:caps w:val="0"/>
        <w:smallCaps w:val="0"/>
        <w:noProof w:val="0"/>
        <w:color w:val="333333"/>
        <w:sz w:val="24"/>
        <w:szCs w:val="24"/>
        <w:lang w:val="pt-PT"/>
      </w:rPr>
      <w:t>PHP</w:t>
    </w:r>
    <w:r w:rsidRPr="7DC65453" w:rsidR="7DC65453">
      <w:rPr>
        <w:rFonts w:ascii="Fira Sans" w:hAnsi="Fira Sans" w:eastAsia="Fira Sans" w:cs="Fira Sans"/>
        <w:b w:val="0"/>
        <w:bCs w:val="0"/>
        <w:i w:val="0"/>
        <w:iCs w:val="0"/>
        <w:caps w:val="0"/>
        <w:smallCaps w:val="0"/>
        <w:noProof w:val="0"/>
        <w:color w:val="333333"/>
        <w:sz w:val="24"/>
        <w:szCs w:val="24"/>
        <w:lang w:val="pt-PT"/>
      </w:rPr>
      <w:t xml:space="preserve"> </w:t>
    </w:r>
    <w:r w:rsidRPr="7DC65453" w:rsidR="7DC65453">
      <w:rPr>
        <w:rFonts w:ascii="Fira Sans" w:hAnsi="Fira Sans" w:eastAsia="Fira Sans" w:cs="Fira Sans"/>
        <w:b w:val="0"/>
        <w:bCs w:val="0"/>
        <w:i w:val="0"/>
        <w:iCs w:val="0"/>
        <w:caps w:val="0"/>
        <w:smallCaps w:val="0"/>
        <w:noProof w:val="0"/>
        <w:color w:val="333333"/>
        <w:sz w:val="24"/>
        <w:szCs w:val="24"/>
        <w:lang w:val="pt-PT"/>
      </w:rPr>
      <w:t>(um acrônimo recursivo para</w:t>
    </w:r>
    <w:r w:rsidRPr="7DC65453" w:rsidR="7DC65453">
      <w:rPr>
        <w:rFonts w:ascii="Fira Sans" w:hAnsi="Fira Sans" w:eastAsia="Fira Sans" w:cs="Fira Sans"/>
        <w:b w:val="0"/>
        <w:bCs w:val="0"/>
        <w:i w:val="0"/>
        <w:iCs w:val="0"/>
        <w:caps w:val="0"/>
        <w:smallCaps w:val="0"/>
        <w:noProof w:val="0"/>
        <w:color w:val="333333"/>
        <w:sz w:val="24"/>
        <w:szCs w:val="24"/>
        <w:lang w:val="pt-PT"/>
      </w:rPr>
      <w:t xml:space="preserve"> </w:t>
    </w:r>
    <w:r w:rsidRPr="7DC65453" w:rsidR="7DC65453">
      <w:rPr>
        <w:rFonts w:ascii="Fira Mono" w:hAnsi="Fira Mono" w:eastAsia="Fira Mono" w:cs="Fira Mono"/>
        <w:b w:val="0"/>
        <w:bCs w:val="0"/>
        <w:i w:val="0"/>
        <w:iCs w:val="0"/>
        <w:caps w:val="0"/>
        <w:smallCaps w:val="0"/>
        <w:noProof w:val="0"/>
        <w:color w:val="333333"/>
        <w:sz w:val="24"/>
        <w:szCs w:val="24"/>
        <w:lang w:val="pt-PT"/>
      </w:rPr>
      <w:t xml:space="preserve">PHP: </w:t>
    </w:r>
    <w:r w:rsidRPr="7DC65453" w:rsidR="7DC65453">
      <w:rPr>
        <w:rFonts w:ascii="Fira Mono" w:hAnsi="Fira Mono" w:eastAsia="Fira Mono" w:cs="Fira Mono"/>
        <w:b w:val="0"/>
        <w:bCs w:val="0"/>
        <w:i w:val="0"/>
        <w:iCs w:val="0"/>
        <w:caps w:val="0"/>
        <w:smallCaps w:val="0"/>
        <w:noProof w:val="0"/>
        <w:color w:val="333333"/>
        <w:sz w:val="24"/>
        <w:szCs w:val="24"/>
        <w:lang w:val="pt-PT"/>
      </w:rPr>
      <w:t>Hypertext</w:t>
    </w:r>
    <w:r w:rsidRPr="7DC65453" w:rsidR="7DC65453">
      <w:rPr>
        <w:rFonts w:ascii="Fira Mono" w:hAnsi="Fira Mono" w:eastAsia="Fira Mono" w:cs="Fira Mono"/>
        <w:b w:val="0"/>
        <w:bCs w:val="0"/>
        <w:i w:val="0"/>
        <w:iCs w:val="0"/>
        <w:caps w:val="0"/>
        <w:smallCaps w:val="0"/>
        <w:noProof w:val="0"/>
        <w:color w:val="333333"/>
        <w:sz w:val="24"/>
        <w:szCs w:val="24"/>
        <w:lang w:val="pt-PT"/>
      </w:rPr>
      <w:t xml:space="preserve"> </w:t>
    </w:r>
    <w:r w:rsidRPr="7DC65453" w:rsidR="7DC65453">
      <w:rPr>
        <w:rFonts w:ascii="Fira Mono" w:hAnsi="Fira Mono" w:eastAsia="Fira Mono" w:cs="Fira Mono"/>
        <w:b w:val="0"/>
        <w:bCs w:val="0"/>
        <w:i w:val="0"/>
        <w:iCs w:val="0"/>
        <w:caps w:val="0"/>
        <w:smallCaps w:val="0"/>
        <w:noProof w:val="0"/>
        <w:color w:val="333333"/>
        <w:sz w:val="24"/>
        <w:szCs w:val="24"/>
        <w:lang w:val="pt-PT"/>
      </w:rPr>
      <w:t>Preprocessor</w:t>
    </w:r>
    <w:r w:rsidRPr="7DC65453" w:rsidR="7DC65453">
      <w:rPr>
        <w:rFonts w:ascii="Fira Sans" w:hAnsi="Fira Sans" w:eastAsia="Fira Sans" w:cs="Fira Sans"/>
        <w:b w:val="0"/>
        <w:bCs w:val="0"/>
        <w:i w:val="0"/>
        <w:iCs w:val="0"/>
        <w:caps w:val="0"/>
        <w:smallCaps w:val="0"/>
        <w:noProof w:val="0"/>
        <w:color w:val="333333"/>
        <w:sz w:val="24"/>
        <w:szCs w:val="24"/>
        <w:lang w:val="pt-PT"/>
      </w:rPr>
      <w:t xml:space="preserve">) é uma linguagem de script open </w:t>
    </w:r>
    <w:r w:rsidRPr="7DC65453" w:rsidR="7DC65453">
      <w:rPr>
        <w:rFonts w:ascii="Fira Sans" w:hAnsi="Fira Sans" w:eastAsia="Fira Sans" w:cs="Fira Sans"/>
        <w:b w:val="0"/>
        <w:bCs w:val="0"/>
        <w:i w:val="0"/>
        <w:iCs w:val="0"/>
        <w:caps w:val="0"/>
        <w:smallCaps w:val="0"/>
        <w:noProof w:val="0"/>
        <w:color w:val="333333"/>
        <w:sz w:val="24"/>
        <w:szCs w:val="24"/>
        <w:lang w:val="pt-PT"/>
      </w:rPr>
      <w:t>source</w:t>
    </w:r>
    <w:r w:rsidRPr="7DC65453" w:rsidR="7DC65453">
      <w:rPr>
        <w:rFonts w:ascii="Fira Sans" w:hAnsi="Fira Sans" w:eastAsia="Fira Sans" w:cs="Fira Sans"/>
        <w:b w:val="0"/>
        <w:bCs w:val="0"/>
        <w:i w:val="0"/>
        <w:iCs w:val="0"/>
        <w:caps w:val="0"/>
        <w:smallCaps w:val="0"/>
        <w:noProof w:val="0"/>
        <w:color w:val="333333"/>
        <w:sz w:val="24"/>
        <w:szCs w:val="24"/>
        <w:lang w:val="pt-PT"/>
      </w:rPr>
      <w:t xml:space="preserve"> de uso geral, muito utilizada, e especialmente adequada para o desenvolvimento web e que pode ser embutida dentro do HTML.</w:t>
    </w:r>
  </w:p>
  <w:p w:rsidR="7DC65453" w:rsidP="7DC65453" w:rsidRDefault="7DC65453" w14:paraId="52C137E6" w14:textId="5A71C2B8">
    <w:pPr>
      <w:pStyle w:val="Normal"/>
      <w:ind w:firstLine="0"/>
      <w:rPr>
        <w:rFonts w:ascii="Fira Sans" w:hAnsi="Fira Sans" w:eastAsia="Fira Sans" w:cs="Fira Sans"/>
        <w:b w:val="0"/>
        <w:bCs w:val="0"/>
        <w:i w:val="0"/>
        <w:iCs w:val="0"/>
        <w:caps w:val="0"/>
        <w:smallCaps w:val="0"/>
        <w:noProof w:val="0"/>
        <w:color w:val="333333"/>
        <w:sz w:val="24"/>
        <w:szCs w:val="24"/>
        <w:lang w:val="pt-PT"/>
      </w:rPr>
    </w:pPr>
  </w:p>
  <w:p w:rsidR="7DC65453" w:rsidP="7DC65453" w:rsidRDefault="7DC65453" w14:paraId="002E6CC2" w14:textId="559D888D">
    <w:pPr>
      <w:spacing w:before="0" w:beforeAutospacing="off"/>
      <w:rPr>
        <w:rFonts w:ascii="Open Sans" w:hAnsi="Open Sans" w:eastAsia="Open Sans" w:cs="Open Sans"/>
        <w:b w:val="0"/>
        <w:bCs w:val="0"/>
        <w:i w:val="0"/>
        <w:iCs w:val="0"/>
        <w:caps w:val="0"/>
        <w:smallCaps w:val="0"/>
        <w:noProof w:val="0"/>
        <w:color w:val="54595B"/>
        <w:sz w:val="27"/>
        <w:szCs w:val="27"/>
        <w:lang w:val="pt-PT"/>
      </w:rPr>
    </w:pPr>
    <w:r w:rsidRPr="7DC65453" w:rsidR="7DC65453">
      <w:rPr>
        <w:rFonts w:ascii="Open Sans" w:hAnsi="Open Sans" w:eastAsia="Open Sans" w:cs="Open Sans"/>
        <w:b w:val="0"/>
        <w:bCs w:val="0"/>
        <w:i w:val="0"/>
        <w:iCs w:val="0"/>
        <w:caps w:val="0"/>
        <w:smallCaps w:val="0"/>
        <w:noProof w:val="0"/>
        <w:color w:val="54595B"/>
        <w:sz w:val="27"/>
        <w:szCs w:val="27"/>
        <w:lang w:val="pt-PT"/>
      </w:rPr>
      <w:t>Wrap</w:t>
    </w:r>
    <w:r w:rsidRPr="7DC65453" w:rsidR="7DC65453">
      <w:rPr>
        <w:rFonts w:ascii="Open Sans" w:hAnsi="Open Sans" w:eastAsia="Open Sans" w:cs="Open Sans"/>
        <w:b w:val="0"/>
        <w:bCs w:val="0"/>
        <w:i w:val="0"/>
        <w:iCs w:val="0"/>
        <w:caps w:val="0"/>
        <w:smallCaps w:val="0"/>
        <w:noProof w:val="0"/>
        <w:color w:val="54595B"/>
        <w:sz w:val="27"/>
        <w:szCs w:val="27"/>
        <w:lang w:val="pt-PT"/>
      </w:rPr>
      <w:t xml:space="preserve"> vem do inglês "embrulhar". Uma </w:t>
    </w:r>
    <w:r w:rsidRPr="7DC65453" w:rsidR="7DC65453">
      <w:rPr>
        <w:rFonts w:ascii="Open Sans" w:hAnsi="Open Sans" w:eastAsia="Open Sans" w:cs="Open Sans"/>
        <w:b w:val="0"/>
        <w:bCs w:val="0"/>
        <w:i w:val="0"/>
        <w:iCs w:val="0"/>
        <w:caps w:val="0"/>
        <w:smallCaps w:val="0"/>
        <w:noProof w:val="0"/>
        <w:color w:val="54595B"/>
        <w:sz w:val="27"/>
        <w:szCs w:val="27"/>
        <w:lang w:val="pt-PT"/>
      </w:rPr>
      <w:t>wrapper</w:t>
    </w:r>
    <w:r w:rsidRPr="7DC65453" w:rsidR="7DC65453">
      <w:rPr>
        <w:rFonts w:ascii="Open Sans" w:hAnsi="Open Sans" w:eastAsia="Open Sans" w:cs="Open Sans"/>
        <w:b w:val="0"/>
        <w:bCs w:val="0"/>
        <w:i w:val="0"/>
        <w:iCs w:val="0"/>
        <w:caps w:val="0"/>
        <w:smallCaps w:val="0"/>
        <w:noProof w:val="0"/>
        <w:color w:val="54595B"/>
        <w:sz w:val="27"/>
        <w:szCs w:val="27"/>
        <w:lang w:val="pt-PT"/>
      </w:rPr>
      <w:t xml:space="preserve"> </w:t>
    </w:r>
    <w:r w:rsidRPr="7DC65453" w:rsidR="7DC65453">
      <w:rPr>
        <w:rFonts w:ascii="Open Sans" w:hAnsi="Open Sans" w:eastAsia="Open Sans" w:cs="Open Sans"/>
        <w:b w:val="0"/>
        <w:bCs w:val="0"/>
        <w:i w:val="0"/>
        <w:iCs w:val="0"/>
        <w:caps w:val="0"/>
        <w:smallCaps w:val="0"/>
        <w:noProof w:val="0"/>
        <w:color w:val="54595B"/>
        <w:sz w:val="27"/>
        <w:szCs w:val="27"/>
        <w:lang w:val="pt-PT"/>
      </w:rPr>
      <w:t>class</w:t>
    </w:r>
    <w:r w:rsidRPr="7DC65453" w:rsidR="7DC65453">
      <w:rPr>
        <w:rFonts w:ascii="Open Sans" w:hAnsi="Open Sans" w:eastAsia="Open Sans" w:cs="Open Sans"/>
        <w:b w:val="0"/>
        <w:bCs w:val="0"/>
        <w:i w:val="0"/>
        <w:iCs w:val="0"/>
        <w:caps w:val="0"/>
        <w:smallCaps w:val="0"/>
        <w:noProof w:val="0"/>
        <w:color w:val="54595B"/>
        <w:sz w:val="27"/>
        <w:szCs w:val="27"/>
        <w:lang w:val="pt-PT"/>
      </w:rPr>
      <w:t xml:space="preserve"> é uma classe que "embrulha", envolve, outros objetos </w:t>
    </w:r>
    <w:r w:rsidRPr="7DC65453" w:rsidR="7DC65453">
      <w:rPr>
        <w:rFonts w:ascii="Open Sans" w:hAnsi="Open Sans" w:eastAsia="Open Sans" w:cs="Open Sans"/>
        <w:b w:val="0"/>
        <w:bCs w:val="0"/>
        <w:i w:val="0"/>
        <w:iCs w:val="0"/>
        <w:caps w:val="0"/>
        <w:smallCaps w:val="0"/>
        <w:noProof w:val="0"/>
        <w:color w:val="54595B"/>
        <w:sz w:val="27"/>
        <w:szCs w:val="27"/>
        <w:lang w:val="pt-PT"/>
      </w:rPr>
      <w:t>afim</w:t>
    </w:r>
    <w:r w:rsidRPr="7DC65453" w:rsidR="7DC65453">
      <w:rPr>
        <w:rFonts w:ascii="Open Sans" w:hAnsi="Open Sans" w:eastAsia="Open Sans" w:cs="Open Sans"/>
        <w:b w:val="0"/>
        <w:bCs w:val="0"/>
        <w:i w:val="0"/>
        <w:iCs w:val="0"/>
        <w:caps w:val="0"/>
        <w:smallCaps w:val="0"/>
        <w:noProof w:val="0"/>
        <w:color w:val="54595B"/>
        <w:sz w:val="27"/>
        <w:szCs w:val="27"/>
        <w:lang w:val="pt-PT"/>
      </w:rPr>
      <w:t xml:space="preserve"> de adicionar algum atributo ao conjunto ou melhor organizar seu código.</w:t>
    </w:r>
  </w:p>
  <w:p w:rsidR="7DC65453" w:rsidP="7DC65453" w:rsidRDefault="7DC65453" w14:paraId="6AD471B7" w14:textId="4A18E792">
    <w:pPr>
      <w:pStyle w:val="Normal"/>
      <w:spacing w:before="0" w:beforeAutospacing="off"/>
      <w:rPr>
        <w:rFonts w:ascii="Open Sans" w:hAnsi="Open Sans" w:eastAsia="Open Sans" w:cs="Open Sans"/>
        <w:b w:val="0"/>
        <w:bCs w:val="0"/>
        <w:i w:val="0"/>
        <w:iCs w:val="0"/>
        <w:caps w:val="0"/>
        <w:smallCaps w:val="0"/>
        <w:noProof w:val="0"/>
        <w:color w:val="54595B"/>
        <w:sz w:val="27"/>
        <w:szCs w:val="27"/>
        <w:lang w:val="pt-PT"/>
      </w:rPr>
    </w:pPr>
    <w:r w:rsidRPr="7DC65453" w:rsidR="7DC65453">
      <w:rPr>
        <w:rFonts w:ascii="Open Sans" w:hAnsi="Open Sans" w:eastAsia="Open Sans" w:cs="Open Sans"/>
        <w:b w:val="0"/>
        <w:bCs w:val="0"/>
        <w:i w:val="0"/>
        <w:iCs w:val="0"/>
        <w:caps w:val="0"/>
        <w:smallCaps w:val="0"/>
        <w:noProof w:val="0"/>
        <w:color w:val="54595B"/>
        <w:sz w:val="27"/>
        <w:szCs w:val="27"/>
        <w:lang w:val="pt-PT"/>
      </w:rPr>
      <w:t xml:space="preserve">É como se você fosse dar de presente várias </w:t>
    </w:r>
    <w:r w:rsidRPr="7DC65453" w:rsidR="7DC65453">
      <w:rPr>
        <w:rFonts w:ascii="Open Sans" w:hAnsi="Open Sans" w:eastAsia="Open Sans" w:cs="Open Sans"/>
        <w:b w:val="0"/>
        <w:bCs w:val="0"/>
        <w:i w:val="0"/>
        <w:iCs w:val="0"/>
        <w:caps w:val="0"/>
        <w:smallCaps w:val="0"/>
        <w:noProof w:val="0"/>
        <w:color w:val="54595B"/>
        <w:sz w:val="27"/>
        <w:szCs w:val="27"/>
        <w:lang w:val="pt-PT"/>
      </w:rPr>
      <w:t>lembrancinhas</w:t>
    </w:r>
    <w:r w:rsidRPr="7DC65453" w:rsidR="7DC65453">
      <w:rPr>
        <w:rFonts w:ascii="Open Sans" w:hAnsi="Open Sans" w:eastAsia="Open Sans" w:cs="Open Sans"/>
        <w:b w:val="0"/>
        <w:bCs w:val="0"/>
        <w:i w:val="0"/>
        <w:iCs w:val="0"/>
        <w:caps w:val="0"/>
        <w:smallCaps w:val="0"/>
        <w:noProof w:val="0"/>
        <w:color w:val="54595B"/>
        <w:sz w:val="27"/>
        <w:szCs w:val="27"/>
        <w:lang w:val="pt-PT"/>
      </w:rPr>
      <w:t xml:space="preserve"> para uma pessoa só, e optou por embrulhá-las todas juntas. </w:t>
    </w:r>
    <w:r w:rsidRPr="7DC65453" w:rsidR="7DC65453">
      <w:rPr>
        <w:rFonts w:ascii="Open Sans" w:hAnsi="Open Sans" w:eastAsia="Open Sans" w:cs="Open Sans"/>
        <w:b w:val="0"/>
        <w:bCs w:val="0"/>
        <w:i w:val="0"/>
        <w:iCs w:val="0"/>
        <w:caps w:val="0"/>
        <w:smallCaps w:val="0"/>
        <w:noProof w:val="0"/>
        <w:color w:val="54595B"/>
        <w:sz w:val="27"/>
        <w:szCs w:val="27"/>
        <w:lang w:val="pt-PT"/>
      </w:rPr>
      <w:t>Wrappers</w:t>
    </w:r>
    <w:r w:rsidRPr="7DC65453" w:rsidR="7DC65453">
      <w:rPr>
        <w:rFonts w:ascii="Open Sans" w:hAnsi="Open Sans" w:eastAsia="Open Sans" w:cs="Open Sans"/>
        <w:b w:val="0"/>
        <w:bCs w:val="0"/>
        <w:i w:val="0"/>
        <w:iCs w:val="0"/>
        <w:caps w:val="0"/>
        <w:smallCaps w:val="0"/>
        <w:noProof w:val="0"/>
        <w:color w:val="54595B"/>
        <w:sz w:val="27"/>
        <w:szCs w:val="27"/>
        <w:lang w:val="pt-PT"/>
      </w:rPr>
      <w:t xml:space="preserve"> podem ser usadas em situações como no exemplo acima, onde eu quero dar alguma qualidade, como por exemplo centralizar ou dar algum </w:t>
    </w:r>
    <w:r w:rsidRPr="7DC65453" w:rsidR="7DC65453">
      <w:rPr>
        <w:rFonts w:ascii="Open Sans" w:hAnsi="Open Sans" w:eastAsia="Open Sans" w:cs="Open Sans"/>
        <w:b w:val="0"/>
        <w:bCs w:val="0"/>
        <w:i w:val="0"/>
        <w:iCs w:val="0"/>
        <w:caps w:val="0"/>
        <w:smallCaps w:val="0"/>
        <w:noProof w:val="0"/>
        <w:color w:val="54595B"/>
        <w:sz w:val="27"/>
        <w:szCs w:val="27"/>
        <w:lang w:val="pt-PT"/>
      </w:rPr>
      <w:t>padding</w:t>
    </w:r>
    <w:r w:rsidRPr="7DC65453" w:rsidR="7DC65453">
      <w:rPr>
        <w:rFonts w:ascii="Open Sans" w:hAnsi="Open Sans" w:eastAsia="Open Sans" w:cs="Open Sans"/>
        <w:b w:val="0"/>
        <w:bCs w:val="0"/>
        <w:i w:val="0"/>
        <w:iCs w:val="0"/>
        <w:caps w:val="0"/>
        <w:smallCaps w:val="0"/>
        <w:noProof w:val="0"/>
        <w:color w:val="54595B"/>
        <w:sz w:val="27"/>
        <w:szCs w:val="27"/>
        <w:lang w:val="pt-PT"/>
      </w:rPr>
      <w:t xml:space="preserve">, a um grupo de elementos HTML ou </w:t>
    </w:r>
    <w:r w:rsidRPr="7DC65453" w:rsidR="7DC65453">
      <w:rPr>
        <w:rFonts w:ascii="Open Sans" w:hAnsi="Open Sans" w:eastAsia="Open Sans" w:cs="Open Sans"/>
        <w:b w:val="0"/>
        <w:bCs w:val="0"/>
        <w:i w:val="0"/>
        <w:iCs w:val="0"/>
        <w:caps w:val="0"/>
        <w:smallCaps w:val="0"/>
        <w:noProof w:val="0"/>
        <w:color w:val="54595B"/>
        <w:sz w:val="27"/>
        <w:szCs w:val="27"/>
        <w:lang w:val="pt-PT"/>
      </w:rPr>
      <w:t>divs</w:t>
    </w:r>
    <w:r w:rsidRPr="7DC65453" w:rsidR="7DC65453">
      <w:rPr>
        <w:rFonts w:ascii="Open Sans" w:hAnsi="Open Sans" w:eastAsia="Open Sans" w:cs="Open Sans"/>
        <w:b w:val="0"/>
        <w:bCs w:val="0"/>
        <w:i w:val="0"/>
        <w:iCs w:val="0"/>
        <w:caps w:val="0"/>
        <w:smallCaps w:val="0"/>
        <w:noProof w:val="0"/>
        <w:color w:val="54595B"/>
        <w:sz w:val="27"/>
        <w:szCs w:val="27"/>
        <w:lang w:val="pt-PT"/>
      </w:rPr>
      <w:t>.</w:t>
    </w:r>
  </w:p>
  <w:p w:rsidR="7DC65453" w:rsidP="7DC65453" w:rsidRDefault="7DC65453" w14:paraId="2DF22ACB" w14:textId="0A06D5C1">
    <w:pPr>
      <w:spacing w:before="0" w:beforeAutospacing="off"/>
      <w:rPr>
        <w:rFonts w:ascii="Open Sans" w:hAnsi="Open Sans" w:eastAsia="Open Sans" w:cs="Open Sans"/>
        <w:b w:val="0"/>
        <w:bCs w:val="0"/>
        <w:i w:val="0"/>
        <w:iCs w:val="0"/>
        <w:caps w:val="0"/>
        <w:smallCaps w:val="0"/>
        <w:noProof w:val="0"/>
        <w:color w:val="54595B"/>
        <w:sz w:val="27"/>
        <w:szCs w:val="27"/>
        <w:lang w:val="pt-PT"/>
      </w:rPr>
    </w:pPr>
    <w:r w:rsidRPr="7DC65453" w:rsidR="7DC65453">
      <w:rPr>
        <w:rFonts w:ascii="Open Sans" w:hAnsi="Open Sans" w:eastAsia="Open Sans" w:cs="Open Sans"/>
        <w:b w:val="0"/>
        <w:bCs w:val="0"/>
        <w:i w:val="0"/>
        <w:iCs w:val="0"/>
        <w:caps w:val="0"/>
        <w:smallCaps w:val="0"/>
        <w:noProof w:val="0"/>
        <w:color w:val="54595B"/>
        <w:sz w:val="27"/>
        <w:szCs w:val="27"/>
        <w:lang w:val="pt-PT"/>
      </w:rPr>
      <w:t xml:space="preserve">Com </w:t>
    </w:r>
    <w:r w:rsidRPr="7DC65453" w:rsidR="7DC65453">
      <w:rPr>
        <w:rFonts w:ascii="Open Sans" w:hAnsi="Open Sans" w:eastAsia="Open Sans" w:cs="Open Sans"/>
        <w:b w:val="0"/>
        <w:bCs w:val="0"/>
        <w:i w:val="0"/>
        <w:iCs w:val="0"/>
        <w:caps w:val="0"/>
        <w:smallCaps w:val="0"/>
        <w:noProof w:val="0"/>
        <w:color w:val="54595B"/>
        <w:sz w:val="27"/>
        <w:szCs w:val="27"/>
        <w:lang w:val="pt-PT"/>
      </w:rPr>
      <w:t>wrapper</w:t>
    </w:r>
    <w:r w:rsidRPr="7DC65453" w:rsidR="7DC65453">
      <w:rPr>
        <w:rFonts w:ascii="Open Sans" w:hAnsi="Open Sans" w:eastAsia="Open Sans" w:cs="Open Sans"/>
        <w:b w:val="0"/>
        <w:bCs w:val="0"/>
        <w:i w:val="0"/>
        <w:iCs w:val="0"/>
        <w:caps w:val="0"/>
        <w:smallCaps w:val="0"/>
        <w:noProof w:val="0"/>
        <w:color w:val="54595B"/>
        <w:sz w:val="27"/>
        <w:szCs w:val="27"/>
        <w:lang w:val="pt-PT"/>
      </w:rPr>
      <w:t xml:space="preserve"> você também pode blocar conteúdo, separar </w:t>
    </w:r>
    <w:r w:rsidRPr="7DC65453" w:rsidR="7DC65453">
      <w:rPr>
        <w:rFonts w:ascii="Open Sans" w:hAnsi="Open Sans" w:eastAsia="Open Sans" w:cs="Open Sans"/>
        <w:b w:val="0"/>
        <w:bCs w:val="0"/>
        <w:i w:val="0"/>
        <w:iCs w:val="0"/>
        <w:caps w:val="0"/>
        <w:smallCaps w:val="0"/>
        <w:noProof w:val="0"/>
        <w:color w:val="54595B"/>
        <w:sz w:val="27"/>
        <w:szCs w:val="27"/>
        <w:lang w:val="pt-PT"/>
      </w:rPr>
      <w:t>header</w:t>
    </w:r>
    <w:r w:rsidRPr="7DC65453" w:rsidR="7DC65453">
      <w:rPr>
        <w:rFonts w:ascii="Open Sans" w:hAnsi="Open Sans" w:eastAsia="Open Sans" w:cs="Open Sans"/>
        <w:b w:val="0"/>
        <w:bCs w:val="0"/>
        <w:i w:val="0"/>
        <w:iCs w:val="0"/>
        <w:caps w:val="0"/>
        <w:smallCaps w:val="0"/>
        <w:noProof w:val="0"/>
        <w:color w:val="54595B"/>
        <w:sz w:val="27"/>
        <w:szCs w:val="27"/>
        <w:lang w:val="pt-PT"/>
      </w:rPr>
      <w:t xml:space="preserve"> e </w:t>
    </w:r>
    <w:r w:rsidRPr="7DC65453" w:rsidR="7DC65453">
      <w:rPr>
        <w:rFonts w:ascii="Open Sans" w:hAnsi="Open Sans" w:eastAsia="Open Sans" w:cs="Open Sans"/>
        <w:b w:val="0"/>
        <w:bCs w:val="0"/>
        <w:i w:val="0"/>
        <w:iCs w:val="0"/>
        <w:caps w:val="0"/>
        <w:smallCaps w:val="0"/>
        <w:noProof w:val="0"/>
        <w:color w:val="54595B"/>
        <w:sz w:val="27"/>
        <w:szCs w:val="27"/>
        <w:lang w:val="pt-PT"/>
      </w:rPr>
      <w:t>footer</w:t>
    </w:r>
    <w:r w:rsidRPr="7DC65453" w:rsidR="7DC65453">
      <w:rPr>
        <w:rFonts w:ascii="Open Sans" w:hAnsi="Open Sans" w:eastAsia="Open Sans" w:cs="Open Sans"/>
        <w:b w:val="0"/>
        <w:bCs w:val="0"/>
        <w:i w:val="0"/>
        <w:iCs w:val="0"/>
        <w:caps w:val="0"/>
        <w:smallCaps w:val="0"/>
        <w:noProof w:val="0"/>
        <w:color w:val="54595B"/>
        <w:sz w:val="27"/>
        <w:szCs w:val="27"/>
        <w:lang w:val="pt-PT"/>
      </w:rPr>
      <w:t xml:space="preserve"> do resto do site, posicionar de maneira diferente um grupo de classes, pra facilitar na hora de especificar uma classe no seu CSS ou </w:t>
    </w:r>
    <w:r w:rsidRPr="7DC65453" w:rsidR="7DC65453">
      <w:rPr>
        <w:rFonts w:ascii="Open Sans" w:hAnsi="Open Sans" w:eastAsia="Open Sans" w:cs="Open Sans"/>
        <w:b w:val="0"/>
        <w:bCs w:val="0"/>
        <w:i w:val="0"/>
        <w:iCs w:val="0"/>
        <w:caps w:val="0"/>
        <w:smallCaps w:val="0"/>
        <w:noProof w:val="0"/>
        <w:color w:val="54595B"/>
        <w:sz w:val="27"/>
        <w:szCs w:val="27"/>
        <w:lang w:val="pt-PT"/>
      </w:rPr>
      <w:t>Javascript</w:t>
    </w:r>
    <w:r w:rsidRPr="7DC65453" w:rsidR="7DC65453">
      <w:rPr>
        <w:rFonts w:ascii="Open Sans" w:hAnsi="Open Sans" w:eastAsia="Open Sans" w:cs="Open Sans"/>
        <w:b w:val="0"/>
        <w:bCs w:val="0"/>
        <w:i w:val="0"/>
        <w:iCs w:val="0"/>
        <w:caps w:val="0"/>
        <w:smallCaps w:val="0"/>
        <w:noProof w:val="0"/>
        <w:color w:val="54595B"/>
        <w:sz w:val="27"/>
        <w:szCs w:val="27"/>
        <w:lang w:val="pt-PT"/>
      </w:rPr>
      <w:t>, etc.</w:t>
    </w:r>
  </w:p>
  <w:p w:rsidR="7DC65453" w:rsidP="7DC65453" w:rsidRDefault="7DC65453" w14:paraId="26A78EE6" w14:textId="38A0D053">
    <w:pPr>
      <w:pStyle w:val="Normal"/>
      <w:spacing w:before="0" w:beforeAutospacing="off"/>
      <w:ind w:firstLine="0"/>
      <w:rPr>
        <w:rFonts w:ascii="Open Sans" w:hAnsi="Open Sans" w:eastAsia="Open Sans" w:cs="Open Sans"/>
        <w:b w:val="0"/>
        <w:bCs w:val="0"/>
        <w:i w:val="0"/>
        <w:iCs w:val="0"/>
        <w:caps w:val="0"/>
        <w:smallCaps w:val="0"/>
        <w:noProof w:val="0"/>
        <w:color w:val="54595B"/>
        <w:sz w:val="27"/>
        <w:szCs w:val="27"/>
        <w:lang w:val="pt-PT"/>
      </w:rPr>
    </w:pPr>
  </w:p>
  <w:p w:rsidR="7DC65453" w:rsidP="7DC65453" w:rsidRDefault="7DC65453" w14:paraId="07653271" w14:textId="4FDAD973">
    <w:pPr>
      <w:pStyle w:val="Normal"/>
      <w:spacing w:before="0" w:beforeAutospacing="off"/>
      <w:ind w:firstLine="0"/>
      <w:rPr>
        <w:rFonts w:ascii="Open Sans" w:hAnsi="Open Sans" w:eastAsia="Open Sans" w:cs="Open Sans"/>
        <w:noProof w:val="0"/>
        <w:sz w:val="27"/>
        <w:szCs w:val="27"/>
        <w:lang w:val="pt-PT"/>
      </w:rPr>
    </w:pPr>
    <w:r w:rsidRPr="7DC65453" w:rsidR="7DC65453">
      <w:rPr>
        <w:rFonts w:ascii="Source Sans Pro" w:hAnsi="Source Sans Pro" w:eastAsia="Source Sans Pro" w:cs="Source Sans Pro"/>
        <w:b w:val="0"/>
        <w:bCs w:val="0"/>
        <w:i w:val="0"/>
        <w:iCs w:val="0"/>
        <w:caps w:val="0"/>
        <w:smallCaps w:val="0"/>
        <w:noProof w:val="0"/>
        <w:color w:val="262626" w:themeColor="text1" w:themeTint="D9" w:themeShade="FF"/>
        <w:sz w:val="27"/>
        <w:szCs w:val="27"/>
        <w:lang w:val="pt-PT"/>
      </w:rPr>
      <w:t>SQL significa</w:t>
    </w:r>
    <w:r w:rsidRPr="7DC65453" w:rsidR="7DC65453">
      <w:rPr>
        <w:rFonts w:ascii="Source Sans Pro" w:hAnsi="Source Sans Pro" w:eastAsia="Source Sans Pro" w:cs="Source Sans Pro"/>
        <w:b w:val="0"/>
        <w:bCs w:val="0"/>
        <w:i w:val="0"/>
        <w:iCs w:val="0"/>
        <w:caps w:val="0"/>
        <w:smallCaps w:val="0"/>
        <w:noProof w:val="0"/>
        <w:color w:val="262626" w:themeColor="text1" w:themeTint="D9" w:themeShade="FF"/>
        <w:sz w:val="27"/>
        <w:szCs w:val="27"/>
        <w:lang w:val="pt-PT"/>
      </w:rPr>
      <w:t xml:space="preserve"> </w:t>
    </w:r>
    <w:r w:rsidRPr="7DC65453" w:rsidR="7DC65453">
      <w:rPr>
        <w:rFonts w:ascii="Source Sans Pro" w:hAnsi="Source Sans Pro" w:eastAsia="Source Sans Pro" w:cs="Source Sans Pro"/>
        <w:b w:val="0"/>
        <w:bCs w:val="0"/>
        <w:i w:val="1"/>
        <w:iCs w:val="1"/>
        <w:caps w:val="0"/>
        <w:smallCaps w:val="0"/>
        <w:noProof w:val="0"/>
        <w:color w:val="262626" w:themeColor="text1" w:themeTint="D9" w:themeShade="FF"/>
        <w:sz w:val="27"/>
        <w:szCs w:val="27"/>
        <w:lang w:val="pt-PT"/>
      </w:rPr>
      <w:t>“</w:t>
    </w:r>
    <w:r w:rsidRPr="7DC65453" w:rsidR="7DC65453">
      <w:rPr>
        <w:rFonts w:ascii="Source Sans Pro" w:hAnsi="Source Sans Pro" w:eastAsia="Source Sans Pro" w:cs="Source Sans Pro"/>
        <w:b w:val="0"/>
        <w:bCs w:val="0"/>
        <w:i w:val="1"/>
        <w:iCs w:val="1"/>
        <w:caps w:val="0"/>
        <w:smallCaps w:val="0"/>
        <w:noProof w:val="0"/>
        <w:color w:val="262626" w:themeColor="text1" w:themeTint="D9" w:themeShade="FF"/>
        <w:sz w:val="27"/>
        <w:szCs w:val="27"/>
        <w:lang w:val="pt-PT"/>
      </w:rPr>
      <w:t>Structured</w:t>
    </w:r>
    <w:r w:rsidRPr="7DC65453" w:rsidR="7DC65453">
      <w:rPr>
        <w:rFonts w:ascii="Source Sans Pro" w:hAnsi="Source Sans Pro" w:eastAsia="Source Sans Pro" w:cs="Source Sans Pro"/>
        <w:b w:val="0"/>
        <w:bCs w:val="0"/>
        <w:i w:val="1"/>
        <w:iCs w:val="1"/>
        <w:caps w:val="0"/>
        <w:smallCaps w:val="0"/>
        <w:noProof w:val="0"/>
        <w:color w:val="262626" w:themeColor="text1" w:themeTint="D9" w:themeShade="FF"/>
        <w:sz w:val="27"/>
        <w:szCs w:val="27"/>
        <w:lang w:val="pt-PT"/>
      </w:rPr>
      <w:t xml:space="preserve"> </w:t>
    </w:r>
    <w:r w:rsidRPr="7DC65453" w:rsidR="7DC65453">
      <w:rPr>
        <w:rFonts w:ascii="Source Sans Pro" w:hAnsi="Source Sans Pro" w:eastAsia="Source Sans Pro" w:cs="Source Sans Pro"/>
        <w:b w:val="0"/>
        <w:bCs w:val="0"/>
        <w:i w:val="1"/>
        <w:iCs w:val="1"/>
        <w:caps w:val="0"/>
        <w:smallCaps w:val="0"/>
        <w:noProof w:val="0"/>
        <w:color w:val="262626" w:themeColor="text1" w:themeTint="D9" w:themeShade="FF"/>
        <w:sz w:val="27"/>
        <w:szCs w:val="27"/>
        <w:lang w:val="pt-PT"/>
      </w:rPr>
      <w:t>Query</w:t>
    </w:r>
    <w:r w:rsidRPr="7DC65453" w:rsidR="7DC65453">
      <w:rPr>
        <w:rFonts w:ascii="Source Sans Pro" w:hAnsi="Source Sans Pro" w:eastAsia="Source Sans Pro" w:cs="Source Sans Pro"/>
        <w:b w:val="0"/>
        <w:bCs w:val="0"/>
        <w:i w:val="1"/>
        <w:iCs w:val="1"/>
        <w:caps w:val="0"/>
        <w:smallCaps w:val="0"/>
        <w:noProof w:val="0"/>
        <w:color w:val="262626" w:themeColor="text1" w:themeTint="D9" w:themeShade="FF"/>
        <w:sz w:val="27"/>
        <w:szCs w:val="27"/>
        <w:lang w:val="pt-PT"/>
      </w:rPr>
      <w:t xml:space="preserve"> </w:t>
    </w:r>
    <w:r w:rsidRPr="7DC65453" w:rsidR="7DC65453">
      <w:rPr>
        <w:rFonts w:ascii="Source Sans Pro" w:hAnsi="Source Sans Pro" w:eastAsia="Source Sans Pro" w:cs="Source Sans Pro"/>
        <w:b w:val="0"/>
        <w:bCs w:val="0"/>
        <w:i w:val="1"/>
        <w:iCs w:val="1"/>
        <w:caps w:val="0"/>
        <w:smallCaps w:val="0"/>
        <w:noProof w:val="0"/>
        <w:color w:val="262626" w:themeColor="text1" w:themeTint="D9" w:themeShade="FF"/>
        <w:sz w:val="27"/>
        <w:szCs w:val="27"/>
        <w:lang w:val="pt-PT"/>
      </w:rPr>
      <w:t>Language</w:t>
    </w:r>
    <w:r w:rsidRPr="7DC65453" w:rsidR="7DC65453">
      <w:rPr>
        <w:rFonts w:ascii="Source Sans Pro" w:hAnsi="Source Sans Pro" w:eastAsia="Source Sans Pro" w:cs="Source Sans Pro"/>
        <w:b w:val="0"/>
        <w:bCs w:val="0"/>
        <w:i w:val="1"/>
        <w:iCs w:val="1"/>
        <w:caps w:val="0"/>
        <w:smallCaps w:val="0"/>
        <w:noProof w:val="0"/>
        <w:color w:val="262626" w:themeColor="text1" w:themeTint="D9" w:themeShade="FF"/>
        <w:sz w:val="27"/>
        <w:szCs w:val="27"/>
        <w:lang w:val="pt-PT"/>
      </w:rPr>
      <w:t>”</w:t>
    </w:r>
    <w:r w:rsidRPr="7DC65453" w:rsidR="7DC65453">
      <w:rPr>
        <w:rFonts w:ascii="Source Sans Pro" w:hAnsi="Source Sans Pro" w:eastAsia="Source Sans Pro" w:cs="Source Sans Pro"/>
        <w:b w:val="0"/>
        <w:bCs w:val="0"/>
        <w:i w:val="0"/>
        <w:iCs w:val="0"/>
        <w:caps w:val="0"/>
        <w:smallCaps w:val="0"/>
        <w:noProof w:val="0"/>
        <w:color w:val="262626" w:themeColor="text1" w:themeTint="D9" w:themeShade="FF"/>
        <w:sz w:val="27"/>
        <w:szCs w:val="27"/>
        <w:lang w:val="pt-PT"/>
      </w:rPr>
      <w:t xml:space="preserve">, ou “Linguagem de Consulta Estruturada”, em português. Resumidamente, é uma linguagem de programação para lidar com banco de dados relacional (baseado em tabelas). Foi criado para que vários desenvolvedores pudessem </w:t>
    </w:r>
    <w:r w:rsidRPr="7DC65453" w:rsidR="7DC65453">
      <w:rPr>
        <w:rFonts w:ascii="Source Sans Pro" w:hAnsi="Source Sans Pro" w:eastAsia="Source Sans Pro" w:cs="Source Sans Pro"/>
        <w:b w:val="0"/>
        <w:bCs w:val="0"/>
        <w:i w:val="0"/>
        <w:iCs w:val="0"/>
        <w:caps w:val="0"/>
        <w:smallCaps w:val="0"/>
        <w:noProof w:val="0"/>
        <w:color w:val="262626" w:themeColor="text1" w:themeTint="D9" w:themeShade="FF"/>
        <w:sz w:val="27"/>
        <w:szCs w:val="27"/>
        <w:lang w:val="pt-PT"/>
      </w:rPr>
      <w:t>acessar</w:t>
    </w:r>
    <w:r w:rsidRPr="7DC65453" w:rsidR="7DC65453">
      <w:rPr>
        <w:rFonts w:ascii="Source Sans Pro" w:hAnsi="Source Sans Pro" w:eastAsia="Source Sans Pro" w:cs="Source Sans Pro"/>
        <w:b w:val="0"/>
        <w:bCs w:val="0"/>
        <w:i w:val="0"/>
        <w:iCs w:val="0"/>
        <w:caps w:val="0"/>
        <w:smallCaps w:val="0"/>
        <w:noProof w:val="0"/>
        <w:color w:val="262626" w:themeColor="text1" w:themeTint="D9" w:themeShade="FF"/>
        <w:sz w:val="27"/>
        <w:szCs w:val="27"/>
        <w:lang w:val="pt-PT"/>
      </w:rPr>
      <w:t xml:space="preserve"> e modificar dados de uma empresa simultaneamente, de maneira descomplicada e unificada.</w:t>
    </w:r>
  </w:p>
  <w:p w:rsidR="7DC65453" w:rsidP="7DC65453" w:rsidRDefault="7DC65453" w14:paraId="14A0FA4E" w14:textId="2D3B225D">
    <w:pPr>
      <w:pStyle w:val="Normal"/>
      <w:spacing w:before="0" w:beforeAutospacing="off"/>
      <w:ind w:firstLine="0"/>
      <w:rPr>
        <w:rFonts w:ascii="Source Sans Pro" w:hAnsi="Source Sans Pro" w:eastAsia="Source Sans Pro" w:cs="Source Sans Pro"/>
        <w:b w:val="0"/>
        <w:bCs w:val="0"/>
        <w:i w:val="0"/>
        <w:iCs w:val="0"/>
        <w:caps w:val="0"/>
        <w:smallCaps w:val="0"/>
        <w:noProof w:val="0"/>
        <w:color w:val="262626" w:themeColor="text1" w:themeTint="D9" w:themeShade="FF"/>
        <w:sz w:val="27"/>
        <w:szCs w:val="27"/>
        <w:lang w:val="pt-PT"/>
      </w:rPr>
    </w:pPr>
  </w:p>
  <w:p w:rsidR="7DC65453" w:rsidP="7DC65453" w:rsidRDefault="7DC65453" w14:paraId="5F9A4615" w14:textId="33A60A7C">
    <w:pPr>
      <w:spacing w:before="0" w:beforeAutospacing="off"/>
      <w:rPr>
        <w:rFonts w:ascii="Open Sans" w:hAnsi="Open Sans" w:eastAsia="Open Sans" w:cs="Open Sans"/>
        <w:b w:val="0"/>
        <w:bCs w:val="0"/>
        <w:i w:val="0"/>
        <w:iCs w:val="0"/>
        <w:caps w:val="0"/>
        <w:smallCaps w:val="0"/>
        <w:strike w:val="0"/>
        <w:dstrike w:val="0"/>
        <w:noProof w:val="0"/>
        <w:color w:val="2D2D2D"/>
        <w:sz w:val="27"/>
        <w:szCs w:val="27"/>
        <w:u w:val="none"/>
        <w:lang w:val="pt-PT"/>
      </w:rPr>
    </w:pP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JavaScript é uma linguagem de programação de alto nível criada, a princípio, para ser executada em navegadores e manipular comportamentos de páginas web.</w:t>
    </w:r>
  </w:p>
  <w:p w:rsidR="7DC65453" w:rsidP="7DC65453" w:rsidRDefault="7DC65453" w14:paraId="6B8BB624" w14:textId="41BB625B">
    <w:pPr>
      <w:spacing w:before="0" w:beforeAutospacing="off"/>
      <w:rPr>
        <w:rFonts w:ascii="Open Sans" w:hAnsi="Open Sans" w:eastAsia="Open Sans" w:cs="Open Sans"/>
        <w:b w:val="0"/>
        <w:bCs w:val="0"/>
        <w:i w:val="0"/>
        <w:iCs w:val="0"/>
        <w:caps w:val="0"/>
        <w:smallCaps w:val="0"/>
        <w:strike w:val="0"/>
        <w:dstrike w:val="0"/>
        <w:noProof w:val="0"/>
        <w:color w:val="2D2D2D"/>
        <w:sz w:val="27"/>
        <w:szCs w:val="27"/>
        <w:u w:val="none"/>
        <w:lang w:val="pt-PT"/>
      </w:rPr>
    </w:pP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Segundo a</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 xml:space="preserve"> </w:t>
    </w:r>
    <w:r w:rsidRPr="7DC65453" w:rsidR="7DC65453">
      <w:rPr>
        <w:rFonts w:ascii="Open Sans" w:hAnsi="Open Sans" w:eastAsia="Open Sans" w:cs="Open Sans"/>
        <w:b w:val="1"/>
        <w:bCs w:val="1"/>
        <w:i w:val="0"/>
        <w:iCs w:val="0"/>
        <w:caps w:val="0"/>
        <w:smallCaps w:val="0"/>
        <w:strike w:val="0"/>
        <w:dstrike w:val="0"/>
        <w:noProof w:val="0"/>
        <w:color w:val="2D2D2D"/>
        <w:sz w:val="27"/>
        <w:szCs w:val="27"/>
        <w:u w:val="none"/>
        <w:lang w:val="pt-PT"/>
      </w:rPr>
      <w:t>Mozilla Foundation</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 atual nome da antiga</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 xml:space="preserve"> </w:t>
    </w:r>
    <w:r w:rsidRPr="7DC65453" w:rsidR="7DC65453">
      <w:rPr>
        <w:rFonts w:ascii="Open Sans" w:hAnsi="Open Sans" w:eastAsia="Open Sans" w:cs="Open Sans"/>
        <w:b w:val="1"/>
        <w:bCs w:val="1"/>
        <w:i w:val="0"/>
        <w:iCs w:val="0"/>
        <w:caps w:val="0"/>
        <w:smallCaps w:val="0"/>
        <w:strike w:val="0"/>
        <w:dstrike w:val="0"/>
        <w:noProof w:val="0"/>
        <w:color w:val="2D2D2D"/>
        <w:sz w:val="27"/>
        <w:szCs w:val="27"/>
        <w:u w:val="none"/>
        <w:lang w:val="pt-PT"/>
      </w:rPr>
      <w:t xml:space="preserve">Netscape </w:t>
    </w:r>
    <w:r w:rsidRPr="7DC65453" w:rsidR="7DC65453">
      <w:rPr>
        <w:rFonts w:ascii="Open Sans" w:hAnsi="Open Sans" w:eastAsia="Open Sans" w:cs="Open Sans"/>
        <w:b w:val="1"/>
        <w:bCs w:val="1"/>
        <w:i w:val="0"/>
        <w:iCs w:val="0"/>
        <w:caps w:val="0"/>
        <w:smallCaps w:val="0"/>
        <w:strike w:val="0"/>
        <w:dstrike w:val="0"/>
        <w:noProof w:val="0"/>
        <w:color w:val="2D2D2D"/>
        <w:sz w:val="27"/>
        <w:szCs w:val="27"/>
        <w:u w:val="none"/>
        <w:lang w:val="pt-PT"/>
      </w:rPr>
      <w:t>Communications</w:t>
    </w:r>
    <w:r w:rsidRPr="7DC65453" w:rsidR="7DC65453">
      <w:rPr>
        <w:rFonts w:ascii="Open Sans" w:hAnsi="Open Sans" w:eastAsia="Open Sans" w:cs="Open Sans"/>
        <w:b w:val="1"/>
        <w:bCs w:val="1"/>
        <w:i w:val="0"/>
        <w:iCs w:val="0"/>
        <w:caps w:val="0"/>
        <w:smallCaps w:val="0"/>
        <w:strike w:val="0"/>
        <w:dstrike w:val="0"/>
        <w:noProof w:val="0"/>
        <w:color w:val="2D2D2D"/>
        <w:sz w:val="27"/>
        <w:szCs w:val="27"/>
        <w:u w:val="none"/>
        <w:lang w:val="pt-PT"/>
      </w:rPr>
      <w:t xml:space="preserve"> </w:t>
    </w:r>
    <w:r w:rsidRPr="7DC65453" w:rsidR="7DC65453">
      <w:rPr>
        <w:rFonts w:ascii="Open Sans" w:hAnsi="Open Sans" w:eastAsia="Open Sans" w:cs="Open Sans"/>
        <w:b w:val="1"/>
        <w:bCs w:val="1"/>
        <w:i w:val="0"/>
        <w:iCs w:val="0"/>
        <w:caps w:val="0"/>
        <w:smallCaps w:val="0"/>
        <w:strike w:val="0"/>
        <w:dstrike w:val="0"/>
        <w:noProof w:val="0"/>
        <w:color w:val="2D2D2D"/>
        <w:sz w:val="27"/>
        <w:szCs w:val="27"/>
        <w:u w:val="none"/>
        <w:lang w:val="pt-PT"/>
      </w:rPr>
      <w:t>Corporations</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 empresa responsável pela criação do JS, "</w:t>
    </w:r>
    <w:r w:rsidRPr="7DC65453" w:rsidR="7DC65453">
      <w:rPr>
        <w:rFonts w:ascii="Open Sans" w:hAnsi="Open Sans" w:eastAsia="Open Sans" w:cs="Open Sans"/>
        <w:b w:val="0"/>
        <w:bCs w:val="0"/>
        <w:i w:val="1"/>
        <w:iCs w:val="1"/>
        <w:caps w:val="0"/>
        <w:smallCaps w:val="0"/>
        <w:strike w:val="0"/>
        <w:dstrike w:val="0"/>
        <w:noProof w:val="0"/>
        <w:color w:val="2D2D2D"/>
        <w:sz w:val="27"/>
        <w:szCs w:val="27"/>
        <w:u w:val="none"/>
        <w:lang w:val="pt-PT"/>
      </w:rPr>
      <w:t xml:space="preserve">JavaScript é uma linguagem de programação, leve, interpretada, orientada a objetos, baseada em protótipos e em </w:t>
    </w:r>
    <w:r w:rsidRPr="7DC65453" w:rsidR="7DC65453">
      <w:rPr>
        <w:rFonts w:ascii="Open Sans" w:hAnsi="Open Sans" w:eastAsia="Open Sans" w:cs="Open Sans"/>
        <w:b w:val="0"/>
        <w:bCs w:val="0"/>
        <w:i w:val="1"/>
        <w:iCs w:val="1"/>
        <w:caps w:val="0"/>
        <w:smallCaps w:val="0"/>
        <w:strike w:val="0"/>
        <w:dstrike w:val="0"/>
        <w:noProof w:val="0"/>
        <w:color w:val="2D2D2D"/>
        <w:sz w:val="27"/>
        <w:szCs w:val="27"/>
        <w:u w:val="none"/>
        <w:lang w:val="pt-PT"/>
      </w:rPr>
      <w:t>first-class</w:t>
    </w:r>
    <w:r w:rsidRPr="7DC65453" w:rsidR="7DC65453">
      <w:rPr>
        <w:rFonts w:ascii="Open Sans" w:hAnsi="Open Sans" w:eastAsia="Open Sans" w:cs="Open Sans"/>
        <w:b w:val="0"/>
        <w:bCs w:val="0"/>
        <w:i w:val="1"/>
        <w:iCs w:val="1"/>
        <w:caps w:val="0"/>
        <w:smallCaps w:val="0"/>
        <w:strike w:val="0"/>
        <w:dstrike w:val="0"/>
        <w:noProof w:val="0"/>
        <w:color w:val="2D2D2D"/>
        <w:sz w:val="27"/>
        <w:szCs w:val="27"/>
        <w:u w:val="none"/>
        <w:lang w:val="pt-PT"/>
      </w:rPr>
      <w:t xml:space="preserve"> </w:t>
    </w:r>
    <w:r w:rsidRPr="7DC65453" w:rsidR="7DC65453">
      <w:rPr>
        <w:rFonts w:ascii="Open Sans" w:hAnsi="Open Sans" w:eastAsia="Open Sans" w:cs="Open Sans"/>
        <w:b w:val="0"/>
        <w:bCs w:val="0"/>
        <w:i w:val="1"/>
        <w:iCs w:val="1"/>
        <w:caps w:val="0"/>
        <w:smallCaps w:val="0"/>
        <w:strike w:val="0"/>
        <w:dstrike w:val="0"/>
        <w:noProof w:val="0"/>
        <w:color w:val="2D2D2D"/>
        <w:sz w:val="27"/>
        <w:szCs w:val="27"/>
        <w:u w:val="none"/>
        <w:lang w:val="pt-PT"/>
      </w:rPr>
      <w:t>functions</w:t>
    </w:r>
    <w:r w:rsidRPr="7DC65453" w:rsidR="7DC65453">
      <w:rPr>
        <w:rFonts w:ascii="Open Sans" w:hAnsi="Open Sans" w:eastAsia="Open Sans" w:cs="Open Sans"/>
        <w:b w:val="0"/>
        <w:bCs w:val="0"/>
        <w:i w:val="1"/>
        <w:iCs w:val="1"/>
        <w:caps w:val="0"/>
        <w:smallCaps w:val="0"/>
        <w:strike w:val="0"/>
        <w:dstrike w:val="0"/>
        <w:noProof w:val="0"/>
        <w:color w:val="2D2D2D"/>
        <w:sz w:val="27"/>
        <w:szCs w:val="27"/>
        <w:u w:val="none"/>
        <w:lang w:val="pt-PT"/>
      </w:rPr>
      <w:t xml:space="preserve"> (funções de primeira classe), mais conhecida como a linguagem de script da Internet.</w:t>
    </w:r>
    <w:r w:rsidRPr="7DC65453" w:rsidR="7DC65453">
      <w:rPr>
        <w:rFonts w:ascii="Open Sans" w:hAnsi="Open Sans" w:eastAsia="Open Sans" w:cs="Open Sans"/>
        <w:b w:val="0"/>
        <w:bCs w:val="0"/>
        <w:i w:val="0"/>
        <w:iCs w:val="0"/>
        <w:caps w:val="0"/>
        <w:smallCaps w:val="0"/>
        <w:strike w:val="0"/>
        <w:dstrike w:val="0"/>
        <w:noProof w:val="0"/>
        <w:color w:val="2D2D2D"/>
        <w:sz w:val="27"/>
        <w:szCs w:val="27"/>
        <w:u w:val="none"/>
        <w:lang w:val="pt-PT"/>
      </w:rPr>
      <w:t>"</w:t>
    </w:r>
  </w:p>
  <w:p w:rsidR="7DC65453" w:rsidP="7DC65453" w:rsidRDefault="7DC65453" w14:paraId="35577F40" w14:textId="3D3AEA85">
    <w:pPr>
      <w:pStyle w:val="Normal"/>
      <w:spacing w:before="0" w:beforeAutospacing="off"/>
      <w:ind w:firstLine="0"/>
      <w:rPr>
        <w:rFonts w:ascii="Source Sans Pro" w:hAnsi="Source Sans Pro" w:eastAsia="Source Sans Pro" w:cs="Source Sans Pro"/>
        <w:b w:val="0"/>
        <w:bCs w:val="0"/>
        <w:i w:val="0"/>
        <w:iCs w:val="0"/>
        <w:caps w:val="0"/>
        <w:smallCaps w:val="0"/>
        <w:noProof w:val="0"/>
        <w:color w:val="262626" w:themeColor="text1" w:themeTint="D9" w:themeShade="FF"/>
        <w:sz w:val="27"/>
        <w:szCs w:val="27"/>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4F16" w:rsidRDefault="001C4F16" w14:paraId="68EA5F43" w14:textId="77777777">
      <w:pPr>
        <w:spacing w:line="240" w:lineRule="auto"/>
      </w:pPr>
      <w:r>
        <w:separator/>
      </w:r>
    </w:p>
  </w:footnote>
  <w:footnote w:type="continuationSeparator" w:id="0">
    <w:p w:rsidR="001C4F16" w:rsidRDefault="001C4F16" w14:paraId="229A936B" w14:textId="77777777">
      <w:pPr>
        <w:spacing w:line="240" w:lineRule="auto"/>
      </w:pPr>
      <w:r>
        <w:continuationSeparator/>
      </w:r>
    </w:p>
  </w:footnote>
  <w:footnote w:id="1">
    <w:p w:rsidR="00364537" w:rsidRDefault="00364537" w14:paraId="1E091432" w14:textId="77777777">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rsidR="00364537" w:rsidRDefault="00364537" w14:paraId="5D587171" w14:textId="77777777">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w:t>
      </w:r>
      <w:proofErr w:type="spellStart"/>
      <w:r>
        <w:rPr>
          <w:color w:val="000000"/>
          <w:sz w:val="16"/>
          <w:szCs w:val="16"/>
        </w:rPr>
        <w:t>FACOL</w:t>
      </w:r>
      <w:proofErr w:type="spellEnd"/>
      <w:r>
        <w:rPr>
          <w:color w:val="000000"/>
          <w:sz w:val="16"/>
          <w:szCs w:val="16"/>
        </w:rPr>
        <w:t xml:space="preserve">, Brasil. Especialização em Tecnologias e Educação a Distância. Faculdade Origenes Lessa, </w:t>
      </w:r>
      <w:proofErr w:type="spellStart"/>
      <w:r>
        <w:rPr>
          <w:color w:val="000000"/>
          <w:sz w:val="16"/>
          <w:szCs w:val="16"/>
        </w:rPr>
        <w:t>FACOL</w:t>
      </w:r>
      <w:proofErr w:type="spellEnd"/>
      <w:r>
        <w:rPr>
          <w:color w:val="000000"/>
          <w:sz w:val="16"/>
          <w:szCs w:val="16"/>
        </w:rPr>
        <w:t xml:space="preserve">, </w:t>
      </w:r>
      <w:proofErr w:type="spellStart"/>
      <w:r>
        <w:rPr>
          <w:color w:val="000000"/>
          <w:sz w:val="16"/>
          <w:szCs w:val="16"/>
        </w:rPr>
        <w:t>Brasil.Especialização</w:t>
      </w:r>
      <w:proofErr w:type="spellEnd"/>
      <w:r>
        <w:rPr>
          <w:color w:val="000000"/>
          <w:sz w:val="16"/>
          <w:szCs w:val="16"/>
        </w:rPr>
        <w:t xml:space="preserve"> em MBA em Data Warehouse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w:t>
      </w:r>
      <w:proofErr w:type="spellStart"/>
      <w:r>
        <w:rPr>
          <w:color w:val="000000"/>
          <w:sz w:val="16"/>
          <w:szCs w:val="16"/>
        </w:rPr>
        <w:t>FACEL</w:t>
      </w:r>
      <w:proofErr w:type="spellEnd"/>
      <w:r>
        <w:rPr>
          <w:color w:val="000000"/>
          <w:sz w:val="16"/>
          <w:szCs w:val="16"/>
        </w:rPr>
        <w:t xml:space="preserve">,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w:t>
      </w:r>
      <w:proofErr w:type="spellStart"/>
      <w:r>
        <w:rPr>
          <w:color w:val="000000"/>
          <w:sz w:val="16"/>
          <w:szCs w:val="16"/>
        </w:rPr>
        <w:t>UNESA</w:t>
      </w:r>
      <w:proofErr w:type="spellEnd"/>
      <w:r>
        <w:rPr>
          <w:color w:val="000000"/>
          <w:sz w:val="16"/>
          <w:szCs w:val="16"/>
        </w:rPr>
        <w:t xml:space="preserve">, Brasil. </w:t>
      </w:r>
    </w:p>
    <w:p w:rsidR="00364537" w:rsidRDefault="00364537" w14:paraId="2504ED7F" w14:textId="77777777">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w:t>
      </w:r>
      <w:proofErr w:type="spellStart"/>
      <w:r>
        <w:rPr>
          <w:color w:val="000000"/>
          <w:sz w:val="16"/>
          <w:szCs w:val="16"/>
        </w:rPr>
        <w:t>UNIVEL</w:t>
      </w:r>
      <w:proofErr w:type="spellEnd"/>
      <w:r>
        <w:rPr>
          <w:color w:val="000000"/>
          <w:sz w:val="16"/>
          <w:szCs w:val="16"/>
        </w:rPr>
        <w:t>,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537" w:rsidRDefault="00364537" w14:paraId="78481B9E" w14:textId="77777777">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PAGE</w:instrText>
    </w:r>
    <w:r>
      <w:rPr>
        <w:rFonts w:ascii="Times New Roman" w:hAnsi="Times New Roman" w:eastAsia="Times New Roman" w:cs="Times New Roman"/>
        <w:color w:val="000000"/>
      </w:rPr>
      <w:fldChar w:fldCharType="separate"/>
    </w:r>
    <w:r w:rsidR="009025BD">
      <w:rPr>
        <w:rFonts w:ascii="Times New Roman" w:hAnsi="Times New Roman" w:eastAsia="Times New Roman" w:cs="Times New Roman"/>
        <w:noProof/>
        <w:color w:val="000000"/>
      </w:rPr>
      <w:t>23</w:t>
    </w:r>
    <w:r>
      <w:rPr>
        <w:rFonts w:ascii="Times New Roman" w:hAnsi="Times New Roman" w:eastAsia="Times New Roman" w:cs="Times New Roman"/>
        <w:color w:val="000000"/>
      </w:rPr>
      <w:fldChar w:fldCharType="end"/>
    </w:r>
  </w:p>
  <w:p w:rsidR="00364537" w:rsidRDefault="00364537" w14:paraId="01587304" w14:textId="77777777">
    <w:pPr>
      <w:widowControl/>
      <w:ind w:firstLine="0"/>
      <w:rPr>
        <w:rFonts w:ascii="Times New Roman" w:hAnsi="Times New Roman" w:eastAsia="Times New Roman" w:cs="Times New Roman"/>
        <w:color w:val="000000"/>
      </w:rPr>
    </w:pPr>
  </w:p>
</w:hdr>
</file>

<file path=word/intelligence2.xml><?xml version="1.0" encoding="utf-8"?>
<int2:intelligence xmlns:int2="http://schemas.microsoft.com/office/intelligence/2020/intelligence">
  <int2:observations>
    <int2:textHash int2:hashCode="k6k7Z52FGK5ysm" int2:id="B7sOx49r">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E9366"/>
    <w:multiLevelType w:val="singleLevel"/>
    <w:tmpl w:val="FFFE9366"/>
    <w:lvl w:ilvl="0">
      <w:start w:val="2"/>
      <w:numFmt w:val="decimal"/>
      <w:lvlText w:val="%1"/>
      <w:lvlJc w:val="left"/>
    </w:lvl>
  </w:abstractNum>
  <w:abstractNum w:abstractNumId="1"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841266491">
    <w:abstractNumId w:val="1"/>
  </w:num>
  <w:num w:numId="2" w16cid:durableId="1036351074">
    <w:abstractNumId w:val="0"/>
  </w:num>
  <w:num w:numId="3" w16cid:durableId="1588995295">
    <w:abstractNumId w:val="2"/>
  </w:num>
  <w:num w:numId="4" w16cid:durableId="66435690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bordersDoNotSurroundHeader/>
  <w:bordersDoNotSurroundFooter/>
  <w:trackRevisions w:val="true"/>
  <w:defaultTabStop w:val="720"/>
  <w:hyphenationZone w:val="425"/>
  <w:characterSpacingControl w:val="doNotCompress"/>
  <w:footnotePr>
    <w:footnote w:id="-1"/>
    <w:footnote w:id="0"/>
  </w:footnotePr>
  <w:endnotePr>
    <w:endnote w:id="-1"/>
    <w:endnote w:id="0"/>
  </w:endnotePr>
  <w:compat>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F5"/>
    <w:rsid w:val="001C2BD7"/>
    <w:rsid w:val="001C4F16"/>
    <w:rsid w:val="00255A8F"/>
    <w:rsid w:val="002A12B1"/>
    <w:rsid w:val="003158C0"/>
    <w:rsid w:val="00364537"/>
    <w:rsid w:val="003A4071"/>
    <w:rsid w:val="00411101"/>
    <w:rsid w:val="00471584"/>
    <w:rsid w:val="00546C62"/>
    <w:rsid w:val="00663181"/>
    <w:rsid w:val="009025BD"/>
    <w:rsid w:val="00AB6281"/>
    <w:rsid w:val="00BD2F84"/>
    <w:rsid w:val="00D10380"/>
    <w:rsid w:val="00F03BDF"/>
    <w:rsid w:val="00F06513"/>
    <w:rsid w:val="00F24DF5"/>
    <w:rsid w:val="191FFD8B"/>
    <w:rsid w:val="2435BA64"/>
    <w:rsid w:val="5D572903"/>
    <w:rsid w:val="6BC007F8"/>
    <w:rsid w:val="7DC65453"/>
    <w:rsid w:val="E9DEB7E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BC007F8"/>
  <w15:chartTrackingRefBased/>
  <w15:docId w15:val="{9D69954E-FFAD-4703-B6C1-8C803D694C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480" w:lineRule="auto"/>
      <w:ind w:firstLine="709"/>
      <w:jc w:val="both"/>
    </w:pPr>
    <w:rPr>
      <w:sz w:val="24"/>
      <w:szCs w:val="24"/>
      <w:lang w:eastAsia="pt-BR"/>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qFormat/>
    <w:pPr>
      <w:keepNext/>
      <w:tabs>
        <w:tab w:val="left" w:pos="709"/>
      </w:tabs>
      <w:spacing w:before="240" w:after="240"/>
      <w:ind w:left="720" w:hanging="720"/>
      <w:outlineLvl w:val="2"/>
    </w:pPr>
  </w:style>
  <w:style w:type="paragraph" w:styleId="Ttulo4">
    <w:name w:val="heading 4"/>
    <w:basedOn w:val="Normal"/>
    <w:next w:val="Normal"/>
    <w:uiPriority w:val="9"/>
    <w:qFormat/>
    <w:pPr>
      <w:keepNext/>
      <w:tabs>
        <w:tab w:val="left" w:pos="0"/>
      </w:tabs>
      <w:spacing w:before="240" w:after="60"/>
      <w:ind w:left="864" w:hanging="864"/>
      <w:outlineLvl w:val="3"/>
    </w:pPr>
  </w:style>
  <w:style w:type="paragraph" w:styleId="Ttulo5">
    <w:name w:val="heading 5"/>
    <w:basedOn w:val="Normal"/>
    <w:next w:val="Normal"/>
    <w:uiPriority w:val="9"/>
    <w:qFormat/>
    <w:pPr>
      <w:keepNext/>
      <w:tabs>
        <w:tab w:val="left" w:pos="0"/>
      </w:tabs>
      <w:ind w:left="1008" w:hanging="1008"/>
      <w:outlineLvl w:val="4"/>
    </w:pPr>
    <w:rPr>
      <w:b/>
      <w:color w:val="FF0000"/>
    </w:rPr>
  </w:style>
  <w:style w:type="paragraph" w:styleId="Ttulo6">
    <w:name w:val="heading 6"/>
    <w:basedOn w:val="Normal"/>
    <w:next w:val="Normal"/>
    <w:uiPriority w:val="9"/>
    <w:qFormat/>
    <w:pPr>
      <w:keepNext/>
      <w:tabs>
        <w:tab w:val="left" w:pos="0"/>
      </w:tabs>
      <w:ind w:left="1152" w:hanging="1152"/>
      <w:outlineLvl w:val="5"/>
    </w:pPr>
    <w:rPr>
      <w:b/>
      <w:color w:val="FF0000"/>
    </w:rPr>
  </w:style>
  <w:style w:type="character" w:styleId="Fontepargpadro" w:default="1">
    <w:name w:val="Default Paragraph Font"/>
    <w:uiPriority w:val="1"/>
    <w:unhideWhenUsed/>
    <w:qFormat/>
  </w:style>
  <w:style w:type="table" w:styleId="Tabelanormal" w:default="1">
    <w:name w:val="Normal Table"/>
    <w:uiPriority w:val="99"/>
    <w:unhideWhenUsed/>
    <w:qFormat/>
    <w:tblPr>
      <w:tblCellMar>
        <w:top w:w="0" w:type="dxa"/>
        <w:left w:w="108" w:type="dxa"/>
        <w:bottom w:w="0" w:type="dxa"/>
        <w:right w:w="108" w:type="dxa"/>
      </w:tblCellMar>
    </w:tblPr>
  </w:style>
  <w:style w:type="numbering" w:styleId="Semlista" w:default="1">
    <w:name w:val="No List"/>
    <w:uiPriority w:val="99"/>
    <w:semiHidden/>
    <w:unhideWhenUsed/>
  </w:style>
  <w:style w:type="character" w:styleId="Refdenotaderodap">
    <w:name w:val="footnote reference"/>
    <w:uiPriority w:val="99"/>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TextodenotaderodapChar" w:customStyle="1">
    <w:name w:val="Texto de nota de rodapé Char"/>
    <w:link w:val="Textodenotaderodap"/>
    <w:qFormat/>
    <w:rPr>
      <w:rFonts w:eastAsia="Times New Roman"/>
      <w:sz w:val="20"/>
      <w:szCs w:val="20"/>
      <w:lang w:eastAsia="zh-CN"/>
    </w:r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Forte">
    <w:name w:val="Strong"/>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styleId="TableNormal1" w:customStyle="1">
    <w:name w:val="Table Normal1"/>
    <w:qFormat/>
    <w:rPr>
      <w:lang w:eastAsia="pt-BR"/>
    </w:rPr>
    <w:tblPr>
      <w:tblCellMar>
        <w:top w:w="0" w:type="dxa"/>
        <w:left w:w="0" w:type="dxa"/>
        <w:bottom w:w="0" w:type="dxa"/>
        <w:right w:w="0" w:type="dxa"/>
      </w:tblCellMar>
    </w:tblPr>
  </w:style>
  <w:style w:type="table" w:styleId="TableNormal2" w:customStyle="1">
    <w:name w:val="Table Normal2"/>
    <w:qFormat/>
    <w:rPr>
      <w:lang w:eastAsia="pt-BR"/>
    </w:rPr>
    <w:tblPr>
      <w:tblCellMar>
        <w:top w:w="0" w:type="dxa"/>
        <w:left w:w="0" w:type="dxa"/>
        <w:bottom w:w="0" w:type="dxa"/>
        <w:right w:w="0" w:type="dxa"/>
      </w:tblCellMar>
    </w:tblPr>
  </w:style>
  <w:style w:type="paragraph" w:styleId="Agradecimentodedicatriaepgrafe" w:customStyle="1">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styleId="TOCHeading" w:customStyle="1">
    <w:name w:val="TOC Heading"/>
    <w:basedOn w:val="Ttulo1"/>
    <w:next w:val="Normal"/>
    <w:uiPriority w:val="39"/>
    <w:unhideWhenUsed/>
    <w:qFormat/>
    <w:pPr>
      <w:pageBreakBefore w:val="0"/>
      <w:widowControl/>
      <w:tabs>
        <w:tab w:val="clear" w:pos="709"/>
      </w:tabs>
      <w:spacing w:before="240" w:line="259" w:lineRule="auto"/>
      <w:outlineLvl w:val="9"/>
    </w:pPr>
    <w:rPr>
      <w:rFonts w:ascii="Calibri" w:hAnsi="Calibri" w:eastAsia="SimSun" w:cs="Times New Roman"/>
      <w:b w:val="0"/>
      <w:smallCaps w:val="0"/>
      <w:color w:val="366091"/>
      <w:sz w:val="32"/>
      <w:szCs w:val="32"/>
    </w:rPr>
  </w:style>
  <w:style w:type="table" w:styleId="Style26" w:customStyle="1">
    <w:name w:val="_Style 26"/>
    <w:basedOn w:val="TableNormal2"/>
    <w:qFormat/>
    <w:tblPr>
      <w:tblCellMar>
        <w:left w:w="115" w:type="dxa"/>
        <w:right w:w="115" w:type="dxa"/>
      </w:tblCellMar>
    </w:tblPr>
  </w:style>
  <w:style w:type="table" w:styleId="Style27" w:customStyle="1">
    <w:name w:val="_Style 27"/>
    <w:basedOn w:val="TableNormal2"/>
    <w:qFormat/>
    <w:tblPr>
      <w:tblCellMar>
        <w:left w:w="115" w:type="dxa"/>
        <w:right w:w="115" w:type="dxa"/>
      </w:tblCellMar>
    </w:tblPr>
  </w:style>
  <w:style w:type="table" w:styleId="Style28" w:customStyle="1">
    <w:name w:val="_Style 28"/>
    <w:basedOn w:val="TableNormal2"/>
    <w:qFormat/>
    <w:tblPr>
      <w:tblCellMar>
        <w:left w:w="115" w:type="dxa"/>
        <w:right w:w="115" w:type="dxa"/>
      </w:tblCellMar>
    </w:tblPr>
  </w:style>
  <w:style w:type="table" w:styleId="Style29" w:customStyle="1">
    <w:name w:val="_Style 29"/>
    <w:basedOn w:val="TableNormal2"/>
    <w:qFormat/>
    <w:tblPr>
      <w:tblCellMar>
        <w:top w:w="100" w:type="dxa"/>
        <w:left w:w="100" w:type="dxa"/>
        <w:bottom w:w="100" w:type="dxa"/>
        <w:right w:w="100" w:type="dxa"/>
      </w:tblCellMar>
    </w:tblPr>
  </w:style>
  <w:style w:type="table" w:styleId="Style30" w:customStyle="1">
    <w:name w:val="_Style 30"/>
    <w:basedOn w:val="TableNormal2"/>
    <w:qFormat/>
    <w:tblPr>
      <w:tblCellMar>
        <w:top w:w="100" w:type="dxa"/>
        <w:left w:w="100" w:type="dxa"/>
        <w:bottom w:w="100" w:type="dxa"/>
        <w:right w:w="100" w:type="dxa"/>
      </w:tblCellMar>
    </w:tblPr>
  </w:style>
  <w:style w:type="table" w:styleId="Style31" w:customStyle="1">
    <w:name w:val="_Style 31"/>
    <w:basedOn w:val="TableNormal2"/>
    <w:qFormat/>
    <w:tblPr>
      <w:tblCellMar>
        <w:top w:w="100" w:type="dxa"/>
        <w:left w:w="100" w:type="dxa"/>
        <w:bottom w:w="100" w:type="dxa"/>
        <w:right w:w="100" w:type="dxa"/>
      </w:tblCellMar>
    </w:tblPr>
  </w:style>
  <w:style w:type="table" w:styleId="Style32" w:customStyle="1">
    <w:name w:val="_Style 32"/>
    <w:basedOn w:val="TableNormal2"/>
    <w:qFormat/>
    <w:tblPr>
      <w:tblCellMar>
        <w:top w:w="100" w:type="dxa"/>
        <w:left w:w="100" w:type="dxa"/>
        <w:bottom w:w="100" w:type="dxa"/>
        <w:right w:w="100" w:type="dxa"/>
      </w:tblCellMar>
    </w:tblPr>
  </w:style>
  <w:style w:type="table" w:styleId="Style33" w:customStyle="1">
    <w:name w:val="_Style 33"/>
    <w:basedOn w:val="TableNormal2"/>
    <w:qFormat/>
    <w:tblPr>
      <w:tblCellMar>
        <w:top w:w="100" w:type="dxa"/>
        <w:left w:w="100" w:type="dxa"/>
        <w:bottom w:w="100" w:type="dxa"/>
        <w:right w:w="100" w:type="dxa"/>
      </w:tblCellMar>
    </w:tblPr>
  </w:style>
  <w:style w:type="paragraph" w:styleId="Reviso">
    <w:name w:val="Revision"/>
    <w:hidden/>
    <w:uiPriority w:val="99"/>
    <w:unhideWhenUsed/>
    <w:rsid w:val="00D10380"/>
    <w:rPr>
      <w:sz w:val="24"/>
      <w:szCs w:val="24"/>
      <w:lang w:eastAsia="pt-BR"/>
    </w:rPr>
  </w:style>
  <w:style w:type="character" w:styleId="Refdecomentrio">
    <w:name w:val="annotation reference"/>
    <w:uiPriority w:val="99"/>
    <w:semiHidden/>
    <w:unhideWhenUsed/>
    <w:rsid w:val="00D10380"/>
    <w:rPr>
      <w:sz w:val="16"/>
      <w:szCs w:val="16"/>
    </w:rPr>
  </w:style>
  <w:style w:type="paragraph" w:styleId="Textodecomentrio">
    <w:name w:val="annotation text"/>
    <w:basedOn w:val="Normal"/>
    <w:link w:val="TextodecomentrioChar"/>
    <w:uiPriority w:val="99"/>
    <w:semiHidden/>
    <w:unhideWhenUsed/>
    <w:rsid w:val="00D10380"/>
    <w:rPr>
      <w:sz w:val="20"/>
      <w:szCs w:val="20"/>
    </w:rPr>
  </w:style>
  <w:style w:type="character" w:styleId="TextodecomentrioChar" w:customStyle="1">
    <w:name w:val="Texto de comentário Char"/>
    <w:basedOn w:val="Fontepargpadro"/>
    <w:link w:val="Textodecomentrio"/>
    <w:uiPriority w:val="99"/>
    <w:semiHidden/>
    <w:rsid w:val="00D10380"/>
  </w:style>
  <w:style w:type="paragraph" w:styleId="Assuntodocomentrio">
    <w:name w:val="annotation subject"/>
    <w:basedOn w:val="Textodecomentrio"/>
    <w:next w:val="Textodecomentrio"/>
    <w:link w:val="AssuntodocomentrioChar"/>
    <w:uiPriority w:val="99"/>
    <w:semiHidden/>
    <w:unhideWhenUsed/>
    <w:rsid w:val="00D10380"/>
    <w:rPr>
      <w:b/>
      <w:bCs/>
    </w:rPr>
  </w:style>
  <w:style w:type="character" w:styleId="AssuntodocomentrioChar" w:customStyle="1">
    <w:name w:val="Assunto do comentário Char"/>
    <w:link w:val="Assuntodocomentrio"/>
    <w:uiPriority w:val="99"/>
    <w:semiHidden/>
    <w:rsid w:val="00D10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8786">
      <w:bodyDiv w:val="1"/>
      <w:marLeft w:val="0"/>
      <w:marRight w:val="0"/>
      <w:marTop w:val="0"/>
      <w:marBottom w:val="0"/>
      <w:divBdr>
        <w:top w:val="none" w:sz="0" w:space="0" w:color="auto"/>
        <w:left w:val="none" w:sz="0" w:space="0" w:color="auto"/>
        <w:bottom w:val="none" w:sz="0" w:space="0" w:color="auto"/>
        <w:right w:val="none" w:sz="0" w:space="0" w:color="auto"/>
      </w:divBdr>
      <w:divsChild>
        <w:div w:id="215169478">
          <w:marLeft w:val="0"/>
          <w:marRight w:val="0"/>
          <w:marTop w:val="0"/>
          <w:marBottom w:val="0"/>
          <w:divBdr>
            <w:top w:val="none" w:sz="0" w:space="0" w:color="auto"/>
            <w:left w:val="none" w:sz="0" w:space="0" w:color="auto"/>
            <w:bottom w:val="none" w:sz="0" w:space="0" w:color="auto"/>
            <w:right w:val="none" w:sz="0" w:space="0" w:color="auto"/>
          </w:divBdr>
        </w:div>
        <w:div w:id="1381786584">
          <w:marLeft w:val="0"/>
          <w:marRight w:val="0"/>
          <w:marTop w:val="0"/>
          <w:marBottom w:val="0"/>
          <w:divBdr>
            <w:top w:val="none" w:sz="0" w:space="0" w:color="auto"/>
            <w:left w:val="none" w:sz="0" w:space="0" w:color="auto"/>
            <w:bottom w:val="none" w:sz="0" w:space="0" w:color="auto"/>
            <w:right w:val="none" w:sz="0" w:space="0" w:color="auto"/>
          </w:divBdr>
        </w:div>
      </w:divsChild>
    </w:div>
    <w:div w:id="926813573">
      <w:bodyDiv w:val="1"/>
      <w:marLeft w:val="0"/>
      <w:marRight w:val="0"/>
      <w:marTop w:val="0"/>
      <w:marBottom w:val="0"/>
      <w:divBdr>
        <w:top w:val="none" w:sz="0" w:space="0" w:color="auto"/>
        <w:left w:val="none" w:sz="0" w:space="0" w:color="auto"/>
        <w:bottom w:val="none" w:sz="0" w:space="0" w:color="auto"/>
        <w:right w:val="none" w:sz="0" w:space="0" w:color="auto"/>
      </w:divBdr>
      <w:divsChild>
        <w:div w:id="38746453">
          <w:marLeft w:val="0"/>
          <w:marRight w:val="0"/>
          <w:marTop w:val="0"/>
          <w:marBottom w:val="0"/>
          <w:divBdr>
            <w:top w:val="none" w:sz="0" w:space="0" w:color="auto"/>
            <w:left w:val="none" w:sz="0" w:space="0" w:color="auto"/>
            <w:bottom w:val="none" w:sz="0" w:space="0" w:color="auto"/>
            <w:right w:val="none" w:sz="0" w:space="0" w:color="auto"/>
          </w:divBdr>
        </w:div>
        <w:div w:id="136726467">
          <w:marLeft w:val="0"/>
          <w:marRight w:val="0"/>
          <w:marTop w:val="0"/>
          <w:marBottom w:val="0"/>
          <w:divBdr>
            <w:top w:val="none" w:sz="0" w:space="0" w:color="auto"/>
            <w:left w:val="none" w:sz="0" w:space="0" w:color="auto"/>
            <w:bottom w:val="none" w:sz="0" w:space="0" w:color="auto"/>
            <w:right w:val="none" w:sz="0" w:space="0" w:color="auto"/>
          </w:divBdr>
        </w:div>
        <w:div w:id="382995195">
          <w:marLeft w:val="0"/>
          <w:marRight w:val="0"/>
          <w:marTop w:val="0"/>
          <w:marBottom w:val="0"/>
          <w:divBdr>
            <w:top w:val="none" w:sz="0" w:space="0" w:color="auto"/>
            <w:left w:val="none" w:sz="0" w:space="0" w:color="auto"/>
            <w:bottom w:val="none" w:sz="0" w:space="0" w:color="auto"/>
            <w:right w:val="none" w:sz="0" w:space="0" w:color="auto"/>
          </w:divBdr>
        </w:div>
        <w:div w:id="436365325">
          <w:marLeft w:val="0"/>
          <w:marRight w:val="0"/>
          <w:marTop w:val="0"/>
          <w:marBottom w:val="0"/>
          <w:divBdr>
            <w:top w:val="none" w:sz="0" w:space="0" w:color="auto"/>
            <w:left w:val="none" w:sz="0" w:space="0" w:color="auto"/>
            <w:bottom w:val="none" w:sz="0" w:space="0" w:color="auto"/>
            <w:right w:val="none" w:sz="0" w:space="0" w:color="auto"/>
          </w:divBdr>
        </w:div>
        <w:div w:id="463233156">
          <w:marLeft w:val="0"/>
          <w:marRight w:val="0"/>
          <w:marTop w:val="0"/>
          <w:marBottom w:val="0"/>
          <w:divBdr>
            <w:top w:val="none" w:sz="0" w:space="0" w:color="auto"/>
            <w:left w:val="none" w:sz="0" w:space="0" w:color="auto"/>
            <w:bottom w:val="none" w:sz="0" w:space="0" w:color="auto"/>
            <w:right w:val="none" w:sz="0" w:space="0" w:color="auto"/>
          </w:divBdr>
        </w:div>
        <w:div w:id="529221883">
          <w:marLeft w:val="0"/>
          <w:marRight w:val="0"/>
          <w:marTop w:val="0"/>
          <w:marBottom w:val="0"/>
          <w:divBdr>
            <w:top w:val="none" w:sz="0" w:space="0" w:color="auto"/>
            <w:left w:val="none" w:sz="0" w:space="0" w:color="auto"/>
            <w:bottom w:val="none" w:sz="0" w:space="0" w:color="auto"/>
            <w:right w:val="none" w:sz="0" w:space="0" w:color="auto"/>
          </w:divBdr>
        </w:div>
        <w:div w:id="556665847">
          <w:marLeft w:val="0"/>
          <w:marRight w:val="0"/>
          <w:marTop w:val="0"/>
          <w:marBottom w:val="0"/>
          <w:divBdr>
            <w:top w:val="none" w:sz="0" w:space="0" w:color="auto"/>
            <w:left w:val="none" w:sz="0" w:space="0" w:color="auto"/>
            <w:bottom w:val="none" w:sz="0" w:space="0" w:color="auto"/>
            <w:right w:val="none" w:sz="0" w:space="0" w:color="auto"/>
          </w:divBdr>
        </w:div>
        <w:div w:id="989671858">
          <w:marLeft w:val="0"/>
          <w:marRight w:val="0"/>
          <w:marTop w:val="0"/>
          <w:marBottom w:val="0"/>
          <w:divBdr>
            <w:top w:val="none" w:sz="0" w:space="0" w:color="auto"/>
            <w:left w:val="none" w:sz="0" w:space="0" w:color="auto"/>
            <w:bottom w:val="none" w:sz="0" w:space="0" w:color="auto"/>
            <w:right w:val="none" w:sz="0" w:space="0" w:color="auto"/>
          </w:divBdr>
        </w:div>
        <w:div w:id="1050417772">
          <w:marLeft w:val="0"/>
          <w:marRight w:val="0"/>
          <w:marTop w:val="0"/>
          <w:marBottom w:val="0"/>
          <w:divBdr>
            <w:top w:val="none" w:sz="0" w:space="0" w:color="auto"/>
            <w:left w:val="none" w:sz="0" w:space="0" w:color="auto"/>
            <w:bottom w:val="none" w:sz="0" w:space="0" w:color="auto"/>
            <w:right w:val="none" w:sz="0" w:space="0" w:color="auto"/>
          </w:divBdr>
        </w:div>
        <w:div w:id="1059134420">
          <w:marLeft w:val="0"/>
          <w:marRight w:val="0"/>
          <w:marTop w:val="0"/>
          <w:marBottom w:val="0"/>
          <w:divBdr>
            <w:top w:val="none" w:sz="0" w:space="0" w:color="auto"/>
            <w:left w:val="none" w:sz="0" w:space="0" w:color="auto"/>
            <w:bottom w:val="none" w:sz="0" w:space="0" w:color="auto"/>
            <w:right w:val="none" w:sz="0" w:space="0" w:color="auto"/>
          </w:divBdr>
        </w:div>
        <w:div w:id="1123304458">
          <w:marLeft w:val="0"/>
          <w:marRight w:val="0"/>
          <w:marTop w:val="0"/>
          <w:marBottom w:val="0"/>
          <w:divBdr>
            <w:top w:val="none" w:sz="0" w:space="0" w:color="auto"/>
            <w:left w:val="none" w:sz="0" w:space="0" w:color="auto"/>
            <w:bottom w:val="none" w:sz="0" w:space="0" w:color="auto"/>
            <w:right w:val="none" w:sz="0" w:space="0" w:color="auto"/>
          </w:divBdr>
        </w:div>
        <w:div w:id="1264653443">
          <w:marLeft w:val="0"/>
          <w:marRight w:val="0"/>
          <w:marTop w:val="0"/>
          <w:marBottom w:val="0"/>
          <w:divBdr>
            <w:top w:val="none" w:sz="0" w:space="0" w:color="auto"/>
            <w:left w:val="none" w:sz="0" w:space="0" w:color="auto"/>
            <w:bottom w:val="none" w:sz="0" w:space="0" w:color="auto"/>
            <w:right w:val="none" w:sz="0" w:space="0" w:color="auto"/>
          </w:divBdr>
        </w:div>
        <w:div w:id="1274746857">
          <w:marLeft w:val="0"/>
          <w:marRight w:val="0"/>
          <w:marTop w:val="0"/>
          <w:marBottom w:val="0"/>
          <w:divBdr>
            <w:top w:val="none" w:sz="0" w:space="0" w:color="auto"/>
            <w:left w:val="none" w:sz="0" w:space="0" w:color="auto"/>
            <w:bottom w:val="none" w:sz="0" w:space="0" w:color="auto"/>
            <w:right w:val="none" w:sz="0" w:space="0" w:color="auto"/>
          </w:divBdr>
        </w:div>
        <w:div w:id="1355035700">
          <w:marLeft w:val="0"/>
          <w:marRight w:val="0"/>
          <w:marTop w:val="0"/>
          <w:marBottom w:val="0"/>
          <w:divBdr>
            <w:top w:val="none" w:sz="0" w:space="0" w:color="auto"/>
            <w:left w:val="none" w:sz="0" w:space="0" w:color="auto"/>
            <w:bottom w:val="none" w:sz="0" w:space="0" w:color="auto"/>
            <w:right w:val="none" w:sz="0" w:space="0" w:color="auto"/>
          </w:divBdr>
        </w:div>
        <w:div w:id="1569195871">
          <w:marLeft w:val="0"/>
          <w:marRight w:val="0"/>
          <w:marTop w:val="0"/>
          <w:marBottom w:val="0"/>
          <w:divBdr>
            <w:top w:val="none" w:sz="0" w:space="0" w:color="auto"/>
            <w:left w:val="none" w:sz="0" w:space="0" w:color="auto"/>
            <w:bottom w:val="none" w:sz="0" w:space="0" w:color="auto"/>
            <w:right w:val="none" w:sz="0" w:space="0" w:color="auto"/>
          </w:divBdr>
        </w:div>
        <w:div w:id="1584411249">
          <w:marLeft w:val="0"/>
          <w:marRight w:val="0"/>
          <w:marTop w:val="0"/>
          <w:marBottom w:val="0"/>
          <w:divBdr>
            <w:top w:val="none" w:sz="0" w:space="0" w:color="auto"/>
            <w:left w:val="none" w:sz="0" w:space="0" w:color="auto"/>
            <w:bottom w:val="none" w:sz="0" w:space="0" w:color="auto"/>
            <w:right w:val="none" w:sz="0" w:space="0" w:color="auto"/>
          </w:divBdr>
        </w:div>
        <w:div w:id="1642467860">
          <w:marLeft w:val="0"/>
          <w:marRight w:val="0"/>
          <w:marTop w:val="0"/>
          <w:marBottom w:val="0"/>
          <w:divBdr>
            <w:top w:val="none" w:sz="0" w:space="0" w:color="auto"/>
            <w:left w:val="none" w:sz="0" w:space="0" w:color="auto"/>
            <w:bottom w:val="none" w:sz="0" w:space="0" w:color="auto"/>
            <w:right w:val="none" w:sz="0" w:space="0" w:color="auto"/>
          </w:divBdr>
        </w:div>
        <w:div w:id="1749114063">
          <w:marLeft w:val="0"/>
          <w:marRight w:val="0"/>
          <w:marTop w:val="0"/>
          <w:marBottom w:val="0"/>
          <w:divBdr>
            <w:top w:val="none" w:sz="0" w:space="0" w:color="auto"/>
            <w:left w:val="none" w:sz="0" w:space="0" w:color="auto"/>
            <w:bottom w:val="none" w:sz="0" w:space="0" w:color="auto"/>
            <w:right w:val="none" w:sz="0" w:space="0" w:color="auto"/>
          </w:divBdr>
        </w:div>
        <w:div w:id="2133818311">
          <w:marLeft w:val="0"/>
          <w:marRight w:val="0"/>
          <w:marTop w:val="0"/>
          <w:marBottom w:val="0"/>
          <w:divBdr>
            <w:top w:val="none" w:sz="0" w:space="0" w:color="auto"/>
            <w:left w:val="none" w:sz="0" w:space="0" w:color="auto"/>
            <w:bottom w:val="none" w:sz="0" w:space="0" w:color="auto"/>
            <w:right w:val="none" w:sz="0" w:space="0" w:color="auto"/>
          </w:divBdr>
        </w:div>
      </w:divsChild>
    </w:div>
    <w:div w:id="1278484745">
      <w:bodyDiv w:val="1"/>
      <w:marLeft w:val="0"/>
      <w:marRight w:val="0"/>
      <w:marTop w:val="0"/>
      <w:marBottom w:val="0"/>
      <w:divBdr>
        <w:top w:val="none" w:sz="0" w:space="0" w:color="auto"/>
        <w:left w:val="none" w:sz="0" w:space="0" w:color="auto"/>
        <w:bottom w:val="none" w:sz="0" w:space="0" w:color="auto"/>
        <w:right w:val="none" w:sz="0" w:space="0" w:color="auto"/>
      </w:divBdr>
      <w:divsChild>
        <w:div w:id="150876378">
          <w:marLeft w:val="0"/>
          <w:marRight w:val="0"/>
          <w:marTop w:val="0"/>
          <w:marBottom w:val="0"/>
          <w:divBdr>
            <w:top w:val="none" w:sz="0" w:space="0" w:color="auto"/>
            <w:left w:val="none" w:sz="0" w:space="0" w:color="auto"/>
            <w:bottom w:val="none" w:sz="0" w:space="0" w:color="auto"/>
            <w:right w:val="none" w:sz="0" w:space="0" w:color="auto"/>
          </w:divBdr>
        </w:div>
        <w:div w:id="281301376">
          <w:marLeft w:val="0"/>
          <w:marRight w:val="0"/>
          <w:marTop w:val="0"/>
          <w:marBottom w:val="0"/>
          <w:divBdr>
            <w:top w:val="none" w:sz="0" w:space="0" w:color="auto"/>
            <w:left w:val="none" w:sz="0" w:space="0" w:color="auto"/>
            <w:bottom w:val="none" w:sz="0" w:space="0" w:color="auto"/>
            <w:right w:val="none" w:sz="0" w:space="0" w:color="auto"/>
          </w:divBdr>
        </w:div>
        <w:div w:id="757293162">
          <w:marLeft w:val="0"/>
          <w:marRight w:val="0"/>
          <w:marTop w:val="0"/>
          <w:marBottom w:val="0"/>
          <w:divBdr>
            <w:top w:val="none" w:sz="0" w:space="0" w:color="auto"/>
            <w:left w:val="none" w:sz="0" w:space="0" w:color="auto"/>
            <w:bottom w:val="none" w:sz="0" w:space="0" w:color="auto"/>
            <w:right w:val="none" w:sz="0" w:space="0" w:color="auto"/>
          </w:divBdr>
        </w:div>
        <w:div w:id="923150466">
          <w:marLeft w:val="0"/>
          <w:marRight w:val="0"/>
          <w:marTop w:val="0"/>
          <w:marBottom w:val="0"/>
          <w:divBdr>
            <w:top w:val="none" w:sz="0" w:space="0" w:color="auto"/>
            <w:left w:val="none" w:sz="0" w:space="0" w:color="auto"/>
            <w:bottom w:val="none" w:sz="0" w:space="0" w:color="auto"/>
            <w:right w:val="none" w:sz="0" w:space="0" w:color="auto"/>
          </w:divBdr>
        </w:div>
        <w:div w:id="1008292797">
          <w:marLeft w:val="0"/>
          <w:marRight w:val="0"/>
          <w:marTop w:val="0"/>
          <w:marBottom w:val="0"/>
          <w:divBdr>
            <w:top w:val="none" w:sz="0" w:space="0" w:color="auto"/>
            <w:left w:val="none" w:sz="0" w:space="0" w:color="auto"/>
            <w:bottom w:val="none" w:sz="0" w:space="0" w:color="auto"/>
            <w:right w:val="none" w:sz="0" w:space="0" w:color="auto"/>
          </w:divBdr>
        </w:div>
        <w:div w:id="1703356811">
          <w:marLeft w:val="0"/>
          <w:marRight w:val="0"/>
          <w:marTop w:val="0"/>
          <w:marBottom w:val="0"/>
          <w:divBdr>
            <w:top w:val="none" w:sz="0" w:space="0" w:color="auto"/>
            <w:left w:val="none" w:sz="0" w:space="0" w:color="auto"/>
            <w:bottom w:val="none" w:sz="0" w:space="0" w:color="auto"/>
            <w:right w:val="none" w:sz="0" w:space="0" w:color="auto"/>
          </w:divBdr>
        </w:div>
      </w:divsChild>
    </w:div>
    <w:div w:id="1650163326">
      <w:bodyDiv w:val="1"/>
      <w:marLeft w:val="0"/>
      <w:marRight w:val="0"/>
      <w:marTop w:val="0"/>
      <w:marBottom w:val="0"/>
      <w:divBdr>
        <w:top w:val="none" w:sz="0" w:space="0" w:color="auto"/>
        <w:left w:val="none" w:sz="0" w:space="0" w:color="auto"/>
        <w:bottom w:val="none" w:sz="0" w:space="0" w:color="auto"/>
        <w:right w:val="none" w:sz="0" w:space="0" w:color="auto"/>
      </w:divBdr>
      <w:divsChild>
        <w:div w:id="12458694">
          <w:marLeft w:val="0"/>
          <w:marRight w:val="0"/>
          <w:marTop w:val="0"/>
          <w:marBottom w:val="0"/>
          <w:divBdr>
            <w:top w:val="none" w:sz="0" w:space="0" w:color="auto"/>
            <w:left w:val="none" w:sz="0" w:space="0" w:color="auto"/>
            <w:bottom w:val="none" w:sz="0" w:space="0" w:color="auto"/>
            <w:right w:val="none" w:sz="0" w:space="0" w:color="auto"/>
          </w:divBdr>
        </w:div>
        <w:div w:id="20060991">
          <w:marLeft w:val="0"/>
          <w:marRight w:val="0"/>
          <w:marTop w:val="0"/>
          <w:marBottom w:val="0"/>
          <w:divBdr>
            <w:top w:val="none" w:sz="0" w:space="0" w:color="auto"/>
            <w:left w:val="none" w:sz="0" w:space="0" w:color="auto"/>
            <w:bottom w:val="none" w:sz="0" w:space="0" w:color="auto"/>
            <w:right w:val="none" w:sz="0" w:space="0" w:color="auto"/>
          </w:divBdr>
        </w:div>
        <w:div w:id="20519150">
          <w:marLeft w:val="0"/>
          <w:marRight w:val="0"/>
          <w:marTop w:val="0"/>
          <w:marBottom w:val="0"/>
          <w:divBdr>
            <w:top w:val="none" w:sz="0" w:space="0" w:color="auto"/>
            <w:left w:val="none" w:sz="0" w:space="0" w:color="auto"/>
            <w:bottom w:val="none" w:sz="0" w:space="0" w:color="auto"/>
            <w:right w:val="none" w:sz="0" w:space="0" w:color="auto"/>
          </w:divBdr>
        </w:div>
        <w:div w:id="40784731">
          <w:marLeft w:val="0"/>
          <w:marRight w:val="0"/>
          <w:marTop w:val="0"/>
          <w:marBottom w:val="0"/>
          <w:divBdr>
            <w:top w:val="none" w:sz="0" w:space="0" w:color="auto"/>
            <w:left w:val="none" w:sz="0" w:space="0" w:color="auto"/>
            <w:bottom w:val="none" w:sz="0" w:space="0" w:color="auto"/>
            <w:right w:val="none" w:sz="0" w:space="0" w:color="auto"/>
          </w:divBdr>
        </w:div>
        <w:div w:id="81726205">
          <w:marLeft w:val="0"/>
          <w:marRight w:val="0"/>
          <w:marTop w:val="0"/>
          <w:marBottom w:val="0"/>
          <w:divBdr>
            <w:top w:val="none" w:sz="0" w:space="0" w:color="auto"/>
            <w:left w:val="none" w:sz="0" w:space="0" w:color="auto"/>
            <w:bottom w:val="none" w:sz="0" w:space="0" w:color="auto"/>
            <w:right w:val="none" w:sz="0" w:space="0" w:color="auto"/>
          </w:divBdr>
        </w:div>
        <w:div w:id="119343059">
          <w:marLeft w:val="0"/>
          <w:marRight w:val="0"/>
          <w:marTop w:val="0"/>
          <w:marBottom w:val="0"/>
          <w:divBdr>
            <w:top w:val="none" w:sz="0" w:space="0" w:color="auto"/>
            <w:left w:val="none" w:sz="0" w:space="0" w:color="auto"/>
            <w:bottom w:val="none" w:sz="0" w:space="0" w:color="auto"/>
            <w:right w:val="none" w:sz="0" w:space="0" w:color="auto"/>
          </w:divBdr>
        </w:div>
        <w:div w:id="139929536">
          <w:marLeft w:val="0"/>
          <w:marRight w:val="0"/>
          <w:marTop w:val="0"/>
          <w:marBottom w:val="0"/>
          <w:divBdr>
            <w:top w:val="none" w:sz="0" w:space="0" w:color="auto"/>
            <w:left w:val="none" w:sz="0" w:space="0" w:color="auto"/>
            <w:bottom w:val="none" w:sz="0" w:space="0" w:color="auto"/>
            <w:right w:val="none" w:sz="0" w:space="0" w:color="auto"/>
          </w:divBdr>
        </w:div>
        <w:div w:id="179441171">
          <w:marLeft w:val="0"/>
          <w:marRight w:val="0"/>
          <w:marTop w:val="0"/>
          <w:marBottom w:val="0"/>
          <w:divBdr>
            <w:top w:val="none" w:sz="0" w:space="0" w:color="auto"/>
            <w:left w:val="none" w:sz="0" w:space="0" w:color="auto"/>
            <w:bottom w:val="none" w:sz="0" w:space="0" w:color="auto"/>
            <w:right w:val="none" w:sz="0" w:space="0" w:color="auto"/>
          </w:divBdr>
        </w:div>
        <w:div w:id="199704297">
          <w:marLeft w:val="0"/>
          <w:marRight w:val="0"/>
          <w:marTop w:val="0"/>
          <w:marBottom w:val="0"/>
          <w:divBdr>
            <w:top w:val="none" w:sz="0" w:space="0" w:color="auto"/>
            <w:left w:val="none" w:sz="0" w:space="0" w:color="auto"/>
            <w:bottom w:val="none" w:sz="0" w:space="0" w:color="auto"/>
            <w:right w:val="none" w:sz="0" w:space="0" w:color="auto"/>
          </w:divBdr>
        </w:div>
        <w:div w:id="213393547">
          <w:marLeft w:val="0"/>
          <w:marRight w:val="0"/>
          <w:marTop w:val="0"/>
          <w:marBottom w:val="0"/>
          <w:divBdr>
            <w:top w:val="none" w:sz="0" w:space="0" w:color="auto"/>
            <w:left w:val="none" w:sz="0" w:space="0" w:color="auto"/>
            <w:bottom w:val="none" w:sz="0" w:space="0" w:color="auto"/>
            <w:right w:val="none" w:sz="0" w:space="0" w:color="auto"/>
          </w:divBdr>
        </w:div>
        <w:div w:id="227426413">
          <w:marLeft w:val="0"/>
          <w:marRight w:val="0"/>
          <w:marTop w:val="0"/>
          <w:marBottom w:val="0"/>
          <w:divBdr>
            <w:top w:val="none" w:sz="0" w:space="0" w:color="auto"/>
            <w:left w:val="none" w:sz="0" w:space="0" w:color="auto"/>
            <w:bottom w:val="none" w:sz="0" w:space="0" w:color="auto"/>
            <w:right w:val="none" w:sz="0" w:space="0" w:color="auto"/>
          </w:divBdr>
        </w:div>
        <w:div w:id="228076395">
          <w:marLeft w:val="0"/>
          <w:marRight w:val="0"/>
          <w:marTop w:val="0"/>
          <w:marBottom w:val="0"/>
          <w:divBdr>
            <w:top w:val="none" w:sz="0" w:space="0" w:color="auto"/>
            <w:left w:val="none" w:sz="0" w:space="0" w:color="auto"/>
            <w:bottom w:val="none" w:sz="0" w:space="0" w:color="auto"/>
            <w:right w:val="none" w:sz="0" w:space="0" w:color="auto"/>
          </w:divBdr>
        </w:div>
        <w:div w:id="288051431">
          <w:marLeft w:val="0"/>
          <w:marRight w:val="0"/>
          <w:marTop w:val="0"/>
          <w:marBottom w:val="0"/>
          <w:divBdr>
            <w:top w:val="none" w:sz="0" w:space="0" w:color="auto"/>
            <w:left w:val="none" w:sz="0" w:space="0" w:color="auto"/>
            <w:bottom w:val="none" w:sz="0" w:space="0" w:color="auto"/>
            <w:right w:val="none" w:sz="0" w:space="0" w:color="auto"/>
          </w:divBdr>
        </w:div>
        <w:div w:id="296300979">
          <w:marLeft w:val="0"/>
          <w:marRight w:val="0"/>
          <w:marTop w:val="0"/>
          <w:marBottom w:val="0"/>
          <w:divBdr>
            <w:top w:val="none" w:sz="0" w:space="0" w:color="auto"/>
            <w:left w:val="none" w:sz="0" w:space="0" w:color="auto"/>
            <w:bottom w:val="none" w:sz="0" w:space="0" w:color="auto"/>
            <w:right w:val="none" w:sz="0" w:space="0" w:color="auto"/>
          </w:divBdr>
        </w:div>
        <w:div w:id="319121450">
          <w:marLeft w:val="0"/>
          <w:marRight w:val="0"/>
          <w:marTop w:val="0"/>
          <w:marBottom w:val="0"/>
          <w:divBdr>
            <w:top w:val="none" w:sz="0" w:space="0" w:color="auto"/>
            <w:left w:val="none" w:sz="0" w:space="0" w:color="auto"/>
            <w:bottom w:val="none" w:sz="0" w:space="0" w:color="auto"/>
            <w:right w:val="none" w:sz="0" w:space="0" w:color="auto"/>
          </w:divBdr>
        </w:div>
        <w:div w:id="350492253">
          <w:marLeft w:val="0"/>
          <w:marRight w:val="0"/>
          <w:marTop w:val="0"/>
          <w:marBottom w:val="0"/>
          <w:divBdr>
            <w:top w:val="none" w:sz="0" w:space="0" w:color="auto"/>
            <w:left w:val="none" w:sz="0" w:space="0" w:color="auto"/>
            <w:bottom w:val="none" w:sz="0" w:space="0" w:color="auto"/>
            <w:right w:val="none" w:sz="0" w:space="0" w:color="auto"/>
          </w:divBdr>
        </w:div>
        <w:div w:id="419299492">
          <w:marLeft w:val="0"/>
          <w:marRight w:val="0"/>
          <w:marTop w:val="0"/>
          <w:marBottom w:val="0"/>
          <w:divBdr>
            <w:top w:val="none" w:sz="0" w:space="0" w:color="auto"/>
            <w:left w:val="none" w:sz="0" w:space="0" w:color="auto"/>
            <w:bottom w:val="none" w:sz="0" w:space="0" w:color="auto"/>
            <w:right w:val="none" w:sz="0" w:space="0" w:color="auto"/>
          </w:divBdr>
        </w:div>
        <w:div w:id="423570197">
          <w:marLeft w:val="0"/>
          <w:marRight w:val="0"/>
          <w:marTop w:val="0"/>
          <w:marBottom w:val="0"/>
          <w:divBdr>
            <w:top w:val="none" w:sz="0" w:space="0" w:color="auto"/>
            <w:left w:val="none" w:sz="0" w:space="0" w:color="auto"/>
            <w:bottom w:val="none" w:sz="0" w:space="0" w:color="auto"/>
            <w:right w:val="none" w:sz="0" w:space="0" w:color="auto"/>
          </w:divBdr>
        </w:div>
        <w:div w:id="428160318">
          <w:marLeft w:val="0"/>
          <w:marRight w:val="0"/>
          <w:marTop w:val="0"/>
          <w:marBottom w:val="0"/>
          <w:divBdr>
            <w:top w:val="none" w:sz="0" w:space="0" w:color="auto"/>
            <w:left w:val="none" w:sz="0" w:space="0" w:color="auto"/>
            <w:bottom w:val="none" w:sz="0" w:space="0" w:color="auto"/>
            <w:right w:val="none" w:sz="0" w:space="0" w:color="auto"/>
          </w:divBdr>
        </w:div>
        <w:div w:id="460730195">
          <w:marLeft w:val="0"/>
          <w:marRight w:val="0"/>
          <w:marTop w:val="0"/>
          <w:marBottom w:val="0"/>
          <w:divBdr>
            <w:top w:val="none" w:sz="0" w:space="0" w:color="auto"/>
            <w:left w:val="none" w:sz="0" w:space="0" w:color="auto"/>
            <w:bottom w:val="none" w:sz="0" w:space="0" w:color="auto"/>
            <w:right w:val="none" w:sz="0" w:space="0" w:color="auto"/>
          </w:divBdr>
        </w:div>
        <w:div w:id="481895886">
          <w:marLeft w:val="0"/>
          <w:marRight w:val="0"/>
          <w:marTop w:val="0"/>
          <w:marBottom w:val="0"/>
          <w:divBdr>
            <w:top w:val="none" w:sz="0" w:space="0" w:color="auto"/>
            <w:left w:val="none" w:sz="0" w:space="0" w:color="auto"/>
            <w:bottom w:val="none" w:sz="0" w:space="0" w:color="auto"/>
            <w:right w:val="none" w:sz="0" w:space="0" w:color="auto"/>
          </w:divBdr>
        </w:div>
        <w:div w:id="493303979">
          <w:marLeft w:val="0"/>
          <w:marRight w:val="0"/>
          <w:marTop w:val="0"/>
          <w:marBottom w:val="0"/>
          <w:divBdr>
            <w:top w:val="none" w:sz="0" w:space="0" w:color="auto"/>
            <w:left w:val="none" w:sz="0" w:space="0" w:color="auto"/>
            <w:bottom w:val="none" w:sz="0" w:space="0" w:color="auto"/>
            <w:right w:val="none" w:sz="0" w:space="0" w:color="auto"/>
          </w:divBdr>
        </w:div>
        <w:div w:id="569004707">
          <w:marLeft w:val="0"/>
          <w:marRight w:val="0"/>
          <w:marTop w:val="0"/>
          <w:marBottom w:val="0"/>
          <w:divBdr>
            <w:top w:val="none" w:sz="0" w:space="0" w:color="auto"/>
            <w:left w:val="none" w:sz="0" w:space="0" w:color="auto"/>
            <w:bottom w:val="none" w:sz="0" w:space="0" w:color="auto"/>
            <w:right w:val="none" w:sz="0" w:space="0" w:color="auto"/>
          </w:divBdr>
        </w:div>
        <w:div w:id="592275913">
          <w:marLeft w:val="0"/>
          <w:marRight w:val="0"/>
          <w:marTop w:val="0"/>
          <w:marBottom w:val="0"/>
          <w:divBdr>
            <w:top w:val="none" w:sz="0" w:space="0" w:color="auto"/>
            <w:left w:val="none" w:sz="0" w:space="0" w:color="auto"/>
            <w:bottom w:val="none" w:sz="0" w:space="0" w:color="auto"/>
            <w:right w:val="none" w:sz="0" w:space="0" w:color="auto"/>
          </w:divBdr>
        </w:div>
        <w:div w:id="596521322">
          <w:marLeft w:val="0"/>
          <w:marRight w:val="0"/>
          <w:marTop w:val="0"/>
          <w:marBottom w:val="0"/>
          <w:divBdr>
            <w:top w:val="none" w:sz="0" w:space="0" w:color="auto"/>
            <w:left w:val="none" w:sz="0" w:space="0" w:color="auto"/>
            <w:bottom w:val="none" w:sz="0" w:space="0" w:color="auto"/>
            <w:right w:val="none" w:sz="0" w:space="0" w:color="auto"/>
          </w:divBdr>
        </w:div>
        <w:div w:id="629437663">
          <w:marLeft w:val="0"/>
          <w:marRight w:val="0"/>
          <w:marTop w:val="0"/>
          <w:marBottom w:val="0"/>
          <w:divBdr>
            <w:top w:val="none" w:sz="0" w:space="0" w:color="auto"/>
            <w:left w:val="none" w:sz="0" w:space="0" w:color="auto"/>
            <w:bottom w:val="none" w:sz="0" w:space="0" w:color="auto"/>
            <w:right w:val="none" w:sz="0" w:space="0" w:color="auto"/>
          </w:divBdr>
        </w:div>
        <w:div w:id="638338914">
          <w:marLeft w:val="0"/>
          <w:marRight w:val="0"/>
          <w:marTop w:val="0"/>
          <w:marBottom w:val="0"/>
          <w:divBdr>
            <w:top w:val="none" w:sz="0" w:space="0" w:color="auto"/>
            <w:left w:val="none" w:sz="0" w:space="0" w:color="auto"/>
            <w:bottom w:val="none" w:sz="0" w:space="0" w:color="auto"/>
            <w:right w:val="none" w:sz="0" w:space="0" w:color="auto"/>
          </w:divBdr>
        </w:div>
        <w:div w:id="695010734">
          <w:marLeft w:val="0"/>
          <w:marRight w:val="0"/>
          <w:marTop w:val="0"/>
          <w:marBottom w:val="0"/>
          <w:divBdr>
            <w:top w:val="none" w:sz="0" w:space="0" w:color="auto"/>
            <w:left w:val="none" w:sz="0" w:space="0" w:color="auto"/>
            <w:bottom w:val="none" w:sz="0" w:space="0" w:color="auto"/>
            <w:right w:val="none" w:sz="0" w:space="0" w:color="auto"/>
          </w:divBdr>
        </w:div>
        <w:div w:id="743256875">
          <w:marLeft w:val="0"/>
          <w:marRight w:val="0"/>
          <w:marTop w:val="0"/>
          <w:marBottom w:val="0"/>
          <w:divBdr>
            <w:top w:val="none" w:sz="0" w:space="0" w:color="auto"/>
            <w:left w:val="none" w:sz="0" w:space="0" w:color="auto"/>
            <w:bottom w:val="none" w:sz="0" w:space="0" w:color="auto"/>
            <w:right w:val="none" w:sz="0" w:space="0" w:color="auto"/>
          </w:divBdr>
        </w:div>
        <w:div w:id="746270228">
          <w:marLeft w:val="0"/>
          <w:marRight w:val="0"/>
          <w:marTop w:val="0"/>
          <w:marBottom w:val="0"/>
          <w:divBdr>
            <w:top w:val="none" w:sz="0" w:space="0" w:color="auto"/>
            <w:left w:val="none" w:sz="0" w:space="0" w:color="auto"/>
            <w:bottom w:val="none" w:sz="0" w:space="0" w:color="auto"/>
            <w:right w:val="none" w:sz="0" w:space="0" w:color="auto"/>
          </w:divBdr>
        </w:div>
        <w:div w:id="760833259">
          <w:marLeft w:val="0"/>
          <w:marRight w:val="0"/>
          <w:marTop w:val="0"/>
          <w:marBottom w:val="0"/>
          <w:divBdr>
            <w:top w:val="none" w:sz="0" w:space="0" w:color="auto"/>
            <w:left w:val="none" w:sz="0" w:space="0" w:color="auto"/>
            <w:bottom w:val="none" w:sz="0" w:space="0" w:color="auto"/>
            <w:right w:val="none" w:sz="0" w:space="0" w:color="auto"/>
          </w:divBdr>
        </w:div>
        <w:div w:id="765615000">
          <w:marLeft w:val="0"/>
          <w:marRight w:val="0"/>
          <w:marTop w:val="0"/>
          <w:marBottom w:val="0"/>
          <w:divBdr>
            <w:top w:val="none" w:sz="0" w:space="0" w:color="auto"/>
            <w:left w:val="none" w:sz="0" w:space="0" w:color="auto"/>
            <w:bottom w:val="none" w:sz="0" w:space="0" w:color="auto"/>
            <w:right w:val="none" w:sz="0" w:space="0" w:color="auto"/>
          </w:divBdr>
        </w:div>
        <w:div w:id="770125536">
          <w:marLeft w:val="0"/>
          <w:marRight w:val="0"/>
          <w:marTop w:val="0"/>
          <w:marBottom w:val="0"/>
          <w:divBdr>
            <w:top w:val="none" w:sz="0" w:space="0" w:color="auto"/>
            <w:left w:val="none" w:sz="0" w:space="0" w:color="auto"/>
            <w:bottom w:val="none" w:sz="0" w:space="0" w:color="auto"/>
            <w:right w:val="none" w:sz="0" w:space="0" w:color="auto"/>
          </w:divBdr>
        </w:div>
        <w:div w:id="772938550">
          <w:marLeft w:val="0"/>
          <w:marRight w:val="0"/>
          <w:marTop w:val="0"/>
          <w:marBottom w:val="0"/>
          <w:divBdr>
            <w:top w:val="none" w:sz="0" w:space="0" w:color="auto"/>
            <w:left w:val="none" w:sz="0" w:space="0" w:color="auto"/>
            <w:bottom w:val="none" w:sz="0" w:space="0" w:color="auto"/>
            <w:right w:val="none" w:sz="0" w:space="0" w:color="auto"/>
          </w:divBdr>
        </w:div>
        <w:div w:id="829756429">
          <w:marLeft w:val="0"/>
          <w:marRight w:val="0"/>
          <w:marTop w:val="0"/>
          <w:marBottom w:val="0"/>
          <w:divBdr>
            <w:top w:val="none" w:sz="0" w:space="0" w:color="auto"/>
            <w:left w:val="none" w:sz="0" w:space="0" w:color="auto"/>
            <w:bottom w:val="none" w:sz="0" w:space="0" w:color="auto"/>
            <w:right w:val="none" w:sz="0" w:space="0" w:color="auto"/>
          </w:divBdr>
        </w:div>
        <w:div w:id="835000208">
          <w:marLeft w:val="0"/>
          <w:marRight w:val="0"/>
          <w:marTop w:val="0"/>
          <w:marBottom w:val="0"/>
          <w:divBdr>
            <w:top w:val="none" w:sz="0" w:space="0" w:color="auto"/>
            <w:left w:val="none" w:sz="0" w:space="0" w:color="auto"/>
            <w:bottom w:val="none" w:sz="0" w:space="0" w:color="auto"/>
            <w:right w:val="none" w:sz="0" w:space="0" w:color="auto"/>
          </w:divBdr>
        </w:div>
        <w:div w:id="866717910">
          <w:marLeft w:val="0"/>
          <w:marRight w:val="0"/>
          <w:marTop w:val="0"/>
          <w:marBottom w:val="0"/>
          <w:divBdr>
            <w:top w:val="none" w:sz="0" w:space="0" w:color="auto"/>
            <w:left w:val="none" w:sz="0" w:space="0" w:color="auto"/>
            <w:bottom w:val="none" w:sz="0" w:space="0" w:color="auto"/>
            <w:right w:val="none" w:sz="0" w:space="0" w:color="auto"/>
          </w:divBdr>
        </w:div>
        <w:div w:id="882911618">
          <w:marLeft w:val="0"/>
          <w:marRight w:val="0"/>
          <w:marTop w:val="0"/>
          <w:marBottom w:val="0"/>
          <w:divBdr>
            <w:top w:val="none" w:sz="0" w:space="0" w:color="auto"/>
            <w:left w:val="none" w:sz="0" w:space="0" w:color="auto"/>
            <w:bottom w:val="none" w:sz="0" w:space="0" w:color="auto"/>
            <w:right w:val="none" w:sz="0" w:space="0" w:color="auto"/>
          </w:divBdr>
        </w:div>
        <w:div w:id="898443527">
          <w:marLeft w:val="0"/>
          <w:marRight w:val="0"/>
          <w:marTop w:val="0"/>
          <w:marBottom w:val="0"/>
          <w:divBdr>
            <w:top w:val="none" w:sz="0" w:space="0" w:color="auto"/>
            <w:left w:val="none" w:sz="0" w:space="0" w:color="auto"/>
            <w:bottom w:val="none" w:sz="0" w:space="0" w:color="auto"/>
            <w:right w:val="none" w:sz="0" w:space="0" w:color="auto"/>
          </w:divBdr>
        </w:div>
        <w:div w:id="899243894">
          <w:marLeft w:val="0"/>
          <w:marRight w:val="0"/>
          <w:marTop w:val="0"/>
          <w:marBottom w:val="0"/>
          <w:divBdr>
            <w:top w:val="none" w:sz="0" w:space="0" w:color="auto"/>
            <w:left w:val="none" w:sz="0" w:space="0" w:color="auto"/>
            <w:bottom w:val="none" w:sz="0" w:space="0" w:color="auto"/>
            <w:right w:val="none" w:sz="0" w:space="0" w:color="auto"/>
          </w:divBdr>
        </w:div>
        <w:div w:id="1022897606">
          <w:marLeft w:val="0"/>
          <w:marRight w:val="0"/>
          <w:marTop w:val="0"/>
          <w:marBottom w:val="0"/>
          <w:divBdr>
            <w:top w:val="none" w:sz="0" w:space="0" w:color="auto"/>
            <w:left w:val="none" w:sz="0" w:space="0" w:color="auto"/>
            <w:bottom w:val="none" w:sz="0" w:space="0" w:color="auto"/>
            <w:right w:val="none" w:sz="0" w:space="0" w:color="auto"/>
          </w:divBdr>
        </w:div>
        <w:div w:id="1023550258">
          <w:marLeft w:val="0"/>
          <w:marRight w:val="0"/>
          <w:marTop w:val="0"/>
          <w:marBottom w:val="0"/>
          <w:divBdr>
            <w:top w:val="none" w:sz="0" w:space="0" w:color="auto"/>
            <w:left w:val="none" w:sz="0" w:space="0" w:color="auto"/>
            <w:bottom w:val="none" w:sz="0" w:space="0" w:color="auto"/>
            <w:right w:val="none" w:sz="0" w:space="0" w:color="auto"/>
          </w:divBdr>
        </w:div>
        <w:div w:id="1039088274">
          <w:marLeft w:val="0"/>
          <w:marRight w:val="0"/>
          <w:marTop w:val="0"/>
          <w:marBottom w:val="0"/>
          <w:divBdr>
            <w:top w:val="none" w:sz="0" w:space="0" w:color="auto"/>
            <w:left w:val="none" w:sz="0" w:space="0" w:color="auto"/>
            <w:bottom w:val="none" w:sz="0" w:space="0" w:color="auto"/>
            <w:right w:val="none" w:sz="0" w:space="0" w:color="auto"/>
          </w:divBdr>
        </w:div>
        <w:div w:id="1073625437">
          <w:marLeft w:val="0"/>
          <w:marRight w:val="0"/>
          <w:marTop w:val="0"/>
          <w:marBottom w:val="0"/>
          <w:divBdr>
            <w:top w:val="none" w:sz="0" w:space="0" w:color="auto"/>
            <w:left w:val="none" w:sz="0" w:space="0" w:color="auto"/>
            <w:bottom w:val="none" w:sz="0" w:space="0" w:color="auto"/>
            <w:right w:val="none" w:sz="0" w:space="0" w:color="auto"/>
          </w:divBdr>
        </w:div>
        <w:div w:id="1095634939">
          <w:marLeft w:val="0"/>
          <w:marRight w:val="0"/>
          <w:marTop w:val="0"/>
          <w:marBottom w:val="0"/>
          <w:divBdr>
            <w:top w:val="none" w:sz="0" w:space="0" w:color="auto"/>
            <w:left w:val="none" w:sz="0" w:space="0" w:color="auto"/>
            <w:bottom w:val="none" w:sz="0" w:space="0" w:color="auto"/>
            <w:right w:val="none" w:sz="0" w:space="0" w:color="auto"/>
          </w:divBdr>
        </w:div>
        <w:div w:id="1110322849">
          <w:marLeft w:val="0"/>
          <w:marRight w:val="0"/>
          <w:marTop w:val="0"/>
          <w:marBottom w:val="0"/>
          <w:divBdr>
            <w:top w:val="none" w:sz="0" w:space="0" w:color="auto"/>
            <w:left w:val="none" w:sz="0" w:space="0" w:color="auto"/>
            <w:bottom w:val="none" w:sz="0" w:space="0" w:color="auto"/>
            <w:right w:val="none" w:sz="0" w:space="0" w:color="auto"/>
          </w:divBdr>
        </w:div>
        <w:div w:id="1116097268">
          <w:marLeft w:val="0"/>
          <w:marRight w:val="0"/>
          <w:marTop w:val="0"/>
          <w:marBottom w:val="0"/>
          <w:divBdr>
            <w:top w:val="none" w:sz="0" w:space="0" w:color="auto"/>
            <w:left w:val="none" w:sz="0" w:space="0" w:color="auto"/>
            <w:bottom w:val="none" w:sz="0" w:space="0" w:color="auto"/>
            <w:right w:val="none" w:sz="0" w:space="0" w:color="auto"/>
          </w:divBdr>
        </w:div>
        <w:div w:id="1123965286">
          <w:marLeft w:val="0"/>
          <w:marRight w:val="0"/>
          <w:marTop w:val="0"/>
          <w:marBottom w:val="0"/>
          <w:divBdr>
            <w:top w:val="none" w:sz="0" w:space="0" w:color="auto"/>
            <w:left w:val="none" w:sz="0" w:space="0" w:color="auto"/>
            <w:bottom w:val="none" w:sz="0" w:space="0" w:color="auto"/>
            <w:right w:val="none" w:sz="0" w:space="0" w:color="auto"/>
          </w:divBdr>
        </w:div>
        <w:div w:id="1160074031">
          <w:marLeft w:val="0"/>
          <w:marRight w:val="0"/>
          <w:marTop w:val="0"/>
          <w:marBottom w:val="0"/>
          <w:divBdr>
            <w:top w:val="none" w:sz="0" w:space="0" w:color="auto"/>
            <w:left w:val="none" w:sz="0" w:space="0" w:color="auto"/>
            <w:bottom w:val="none" w:sz="0" w:space="0" w:color="auto"/>
            <w:right w:val="none" w:sz="0" w:space="0" w:color="auto"/>
          </w:divBdr>
        </w:div>
        <w:div w:id="1200894602">
          <w:marLeft w:val="0"/>
          <w:marRight w:val="0"/>
          <w:marTop w:val="0"/>
          <w:marBottom w:val="0"/>
          <w:divBdr>
            <w:top w:val="none" w:sz="0" w:space="0" w:color="auto"/>
            <w:left w:val="none" w:sz="0" w:space="0" w:color="auto"/>
            <w:bottom w:val="none" w:sz="0" w:space="0" w:color="auto"/>
            <w:right w:val="none" w:sz="0" w:space="0" w:color="auto"/>
          </w:divBdr>
        </w:div>
        <w:div w:id="1218083648">
          <w:marLeft w:val="0"/>
          <w:marRight w:val="0"/>
          <w:marTop w:val="0"/>
          <w:marBottom w:val="0"/>
          <w:divBdr>
            <w:top w:val="none" w:sz="0" w:space="0" w:color="auto"/>
            <w:left w:val="none" w:sz="0" w:space="0" w:color="auto"/>
            <w:bottom w:val="none" w:sz="0" w:space="0" w:color="auto"/>
            <w:right w:val="none" w:sz="0" w:space="0" w:color="auto"/>
          </w:divBdr>
        </w:div>
        <w:div w:id="1238517496">
          <w:marLeft w:val="0"/>
          <w:marRight w:val="0"/>
          <w:marTop w:val="0"/>
          <w:marBottom w:val="0"/>
          <w:divBdr>
            <w:top w:val="none" w:sz="0" w:space="0" w:color="auto"/>
            <w:left w:val="none" w:sz="0" w:space="0" w:color="auto"/>
            <w:bottom w:val="none" w:sz="0" w:space="0" w:color="auto"/>
            <w:right w:val="none" w:sz="0" w:space="0" w:color="auto"/>
          </w:divBdr>
        </w:div>
        <w:div w:id="1248928396">
          <w:marLeft w:val="0"/>
          <w:marRight w:val="0"/>
          <w:marTop w:val="0"/>
          <w:marBottom w:val="0"/>
          <w:divBdr>
            <w:top w:val="none" w:sz="0" w:space="0" w:color="auto"/>
            <w:left w:val="none" w:sz="0" w:space="0" w:color="auto"/>
            <w:bottom w:val="none" w:sz="0" w:space="0" w:color="auto"/>
            <w:right w:val="none" w:sz="0" w:space="0" w:color="auto"/>
          </w:divBdr>
        </w:div>
        <w:div w:id="1263296402">
          <w:marLeft w:val="0"/>
          <w:marRight w:val="0"/>
          <w:marTop w:val="0"/>
          <w:marBottom w:val="0"/>
          <w:divBdr>
            <w:top w:val="none" w:sz="0" w:space="0" w:color="auto"/>
            <w:left w:val="none" w:sz="0" w:space="0" w:color="auto"/>
            <w:bottom w:val="none" w:sz="0" w:space="0" w:color="auto"/>
            <w:right w:val="none" w:sz="0" w:space="0" w:color="auto"/>
          </w:divBdr>
        </w:div>
        <w:div w:id="1343241521">
          <w:marLeft w:val="0"/>
          <w:marRight w:val="0"/>
          <w:marTop w:val="0"/>
          <w:marBottom w:val="0"/>
          <w:divBdr>
            <w:top w:val="none" w:sz="0" w:space="0" w:color="auto"/>
            <w:left w:val="none" w:sz="0" w:space="0" w:color="auto"/>
            <w:bottom w:val="none" w:sz="0" w:space="0" w:color="auto"/>
            <w:right w:val="none" w:sz="0" w:space="0" w:color="auto"/>
          </w:divBdr>
        </w:div>
        <w:div w:id="1352953151">
          <w:marLeft w:val="0"/>
          <w:marRight w:val="0"/>
          <w:marTop w:val="0"/>
          <w:marBottom w:val="0"/>
          <w:divBdr>
            <w:top w:val="none" w:sz="0" w:space="0" w:color="auto"/>
            <w:left w:val="none" w:sz="0" w:space="0" w:color="auto"/>
            <w:bottom w:val="none" w:sz="0" w:space="0" w:color="auto"/>
            <w:right w:val="none" w:sz="0" w:space="0" w:color="auto"/>
          </w:divBdr>
        </w:div>
        <w:div w:id="1390574962">
          <w:marLeft w:val="0"/>
          <w:marRight w:val="0"/>
          <w:marTop w:val="0"/>
          <w:marBottom w:val="0"/>
          <w:divBdr>
            <w:top w:val="none" w:sz="0" w:space="0" w:color="auto"/>
            <w:left w:val="none" w:sz="0" w:space="0" w:color="auto"/>
            <w:bottom w:val="none" w:sz="0" w:space="0" w:color="auto"/>
            <w:right w:val="none" w:sz="0" w:space="0" w:color="auto"/>
          </w:divBdr>
        </w:div>
        <w:div w:id="1398283829">
          <w:marLeft w:val="0"/>
          <w:marRight w:val="0"/>
          <w:marTop w:val="0"/>
          <w:marBottom w:val="0"/>
          <w:divBdr>
            <w:top w:val="none" w:sz="0" w:space="0" w:color="auto"/>
            <w:left w:val="none" w:sz="0" w:space="0" w:color="auto"/>
            <w:bottom w:val="none" w:sz="0" w:space="0" w:color="auto"/>
            <w:right w:val="none" w:sz="0" w:space="0" w:color="auto"/>
          </w:divBdr>
        </w:div>
        <w:div w:id="1422919560">
          <w:marLeft w:val="0"/>
          <w:marRight w:val="0"/>
          <w:marTop w:val="0"/>
          <w:marBottom w:val="0"/>
          <w:divBdr>
            <w:top w:val="none" w:sz="0" w:space="0" w:color="auto"/>
            <w:left w:val="none" w:sz="0" w:space="0" w:color="auto"/>
            <w:bottom w:val="none" w:sz="0" w:space="0" w:color="auto"/>
            <w:right w:val="none" w:sz="0" w:space="0" w:color="auto"/>
          </w:divBdr>
        </w:div>
        <w:div w:id="1442265517">
          <w:marLeft w:val="0"/>
          <w:marRight w:val="0"/>
          <w:marTop w:val="0"/>
          <w:marBottom w:val="0"/>
          <w:divBdr>
            <w:top w:val="none" w:sz="0" w:space="0" w:color="auto"/>
            <w:left w:val="none" w:sz="0" w:space="0" w:color="auto"/>
            <w:bottom w:val="none" w:sz="0" w:space="0" w:color="auto"/>
            <w:right w:val="none" w:sz="0" w:space="0" w:color="auto"/>
          </w:divBdr>
        </w:div>
        <w:div w:id="1463496440">
          <w:marLeft w:val="0"/>
          <w:marRight w:val="0"/>
          <w:marTop w:val="0"/>
          <w:marBottom w:val="0"/>
          <w:divBdr>
            <w:top w:val="none" w:sz="0" w:space="0" w:color="auto"/>
            <w:left w:val="none" w:sz="0" w:space="0" w:color="auto"/>
            <w:bottom w:val="none" w:sz="0" w:space="0" w:color="auto"/>
            <w:right w:val="none" w:sz="0" w:space="0" w:color="auto"/>
          </w:divBdr>
        </w:div>
        <w:div w:id="1544170366">
          <w:marLeft w:val="0"/>
          <w:marRight w:val="0"/>
          <w:marTop w:val="0"/>
          <w:marBottom w:val="0"/>
          <w:divBdr>
            <w:top w:val="none" w:sz="0" w:space="0" w:color="auto"/>
            <w:left w:val="none" w:sz="0" w:space="0" w:color="auto"/>
            <w:bottom w:val="none" w:sz="0" w:space="0" w:color="auto"/>
            <w:right w:val="none" w:sz="0" w:space="0" w:color="auto"/>
          </w:divBdr>
        </w:div>
        <w:div w:id="1555043096">
          <w:marLeft w:val="0"/>
          <w:marRight w:val="0"/>
          <w:marTop w:val="0"/>
          <w:marBottom w:val="0"/>
          <w:divBdr>
            <w:top w:val="none" w:sz="0" w:space="0" w:color="auto"/>
            <w:left w:val="none" w:sz="0" w:space="0" w:color="auto"/>
            <w:bottom w:val="none" w:sz="0" w:space="0" w:color="auto"/>
            <w:right w:val="none" w:sz="0" w:space="0" w:color="auto"/>
          </w:divBdr>
        </w:div>
        <w:div w:id="1557621259">
          <w:marLeft w:val="0"/>
          <w:marRight w:val="0"/>
          <w:marTop w:val="0"/>
          <w:marBottom w:val="0"/>
          <w:divBdr>
            <w:top w:val="none" w:sz="0" w:space="0" w:color="auto"/>
            <w:left w:val="none" w:sz="0" w:space="0" w:color="auto"/>
            <w:bottom w:val="none" w:sz="0" w:space="0" w:color="auto"/>
            <w:right w:val="none" w:sz="0" w:space="0" w:color="auto"/>
          </w:divBdr>
        </w:div>
        <w:div w:id="1569002361">
          <w:marLeft w:val="0"/>
          <w:marRight w:val="0"/>
          <w:marTop w:val="0"/>
          <w:marBottom w:val="0"/>
          <w:divBdr>
            <w:top w:val="none" w:sz="0" w:space="0" w:color="auto"/>
            <w:left w:val="none" w:sz="0" w:space="0" w:color="auto"/>
            <w:bottom w:val="none" w:sz="0" w:space="0" w:color="auto"/>
            <w:right w:val="none" w:sz="0" w:space="0" w:color="auto"/>
          </w:divBdr>
        </w:div>
        <w:div w:id="1579363831">
          <w:marLeft w:val="0"/>
          <w:marRight w:val="0"/>
          <w:marTop w:val="0"/>
          <w:marBottom w:val="0"/>
          <w:divBdr>
            <w:top w:val="none" w:sz="0" w:space="0" w:color="auto"/>
            <w:left w:val="none" w:sz="0" w:space="0" w:color="auto"/>
            <w:bottom w:val="none" w:sz="0" w:space="0" w:color="auto"/>
            <w:right w:val="none" w:sz="0" w:space="0" w:color="auto"/>
          </w:divBdr>
        </w:div>
        <w:div w:id="1599946244">
          <w:marLeft w:val="0"/>
          <w:marRight w:val="0"/>
          <w:marTop w:val="0"/>
          <w:marBottom w:val="0"/>
          <w:divBdr>
            <w:top w:val="none" w:sz="0" w:space="0" w:color="auto"/>
            <w:left w:val="none" w:sz="0" w:space="0" w:color="auto"/>
            <w:bottom w:val="none" w:sz="0" w:space="0" w:color="auto"/>
            <w:right w:val="none" w:sz="0" w:space="0" w:color="auto"/>
          </w:divBdr>
        </w:div>
        <w:div w:id="1668824892">
          <w:marLeft w:val="0"/>
          <w:marRight w:val="0"/>
          <w:marTop w:val="0"/>
          <w:marBottom w:val="0"/>
          <w:divBdr>
            <w:top w:val="none" w:sz="0" w:space="0" w:color="auto"/>
            <w:left w:val="none" w:sz="0" w:space="0" w:color="auto"/>
            <w:bottom w:val="none" w:sz="0" w:space="0" w:color="auto"/>
            <w:right w:val="none" w:sz="0" w:space="0" w:color="auto"/>
          </w:divBdr>
        </w:div>
        <w:div w:id="1702323139">
          <w:marLeft w:val="0"/>
          <w:marRight w:val="0"/>
          <w:marTop w:val="0"/>
          <w:marBottom w:val="0"/>
          <w:divBdr>
            <w:top w:val="none" w:sz="0" w:space="0" w:color="auto"/>
            <w:left w:val="none" w:sz="0" w:space="0" w:color="auto"/>
            <w:bottom w:val="none" w:sz="0" w:space="0" w:color="auto"/>
            <w:right w:val="none" w:sz="0" w:space="0" w:color="auto"/>
          </w:divBdr>
        </w:div>
        <w:div w:id="1704402970">
          <w:marLeft w:val="0"/>
          <w:marRight w:val="0"/>
          <w:marTop w:val="0"/>
          <w:marBottom w:val="0"/>
          <w:divBdr>
            <w:top w:val="none" w:sz="0" w:space="0" w:color="auto"/>
            <w:left w:val="none" w:sz="0" w:space="0" w:color="auto"/>
            <w:bottom w:val="none" w:sz="0" w:space="0" w:color="auto"/>
            <w:right w:val="none" w:sz="0" w:space="0" w:color="auto"/>
          </w:divBdr>
        </w:div>
        <w:div w:id="1745451209">
          <w:marLeft w:val="0"/>
          <w:marRight w:val="0"/>
          <w:marTop w:val="0"/>
          <w:marBottom w:val="0"/>
          <w:divBdr>
            <w:top w:val="none" w:sz="0" w:space="0" w:color="auto"/>
            <w:left w:val="none" w:sz="0" w:space="0" w:color="auto"/>
            <w:bottom w:val="none" w:sz="0" w:space="0" w:color="auto"/>
            <w:right w:val="none" w:sz="0" w:space="0" w:color="auto"/>
          </w:divBdr>
        </w:div>
        <w:div w:id="1784494214">
          <w:marLeft w:val="0"/>
          <w:marRight w:val="0"/>
          <w:marTop w:val="0"/>
          <w:marBottom w:val="0"/>
          <w:divBdr>
            <w:top w:val="none" w:sz="0" w:space="0" w:color="auto"/>
            <w:left w:val="none" w:sz="0" w:space="0" w:color="auto"/>
            <w:bottom w:val="none" w:sz="0" w:space="0" w:color="auto"/>
            <w:right w:val="none" w:sz="0" w:space="0" w:color="auto"/>
          </w:divBdr>
        </w:div>
        <w:div w:id="1790314978">
          <w:marLeft w:val="0"/>
          <w:marRight w:val="0"/>
          <w:marTop w:val="0"/>
          <w:marBottom w:val="0"/>
          <w:divBdr>
            <w:top w:val="none" w:sz="0" w:space="0" w:color="auto"/>
            <w:left w:val="none" w:sz="0" w:space="0" w:color="auto"/>
            <w:bottom w:val="none" w:sz="0" w:space="0" w:color="auto"/>
            <w:right w:val="none" w:sz="0" w:space="0" w:color="auto"/>
          </w:divBdr>
        </w:div>
        <w:div w:id="1790734772">
          <w:marLeft w:val="0"/>
          <w:marRight w:val="0"/>
          <w:marTop w:val="0"/>
          <w:marBottom w:val="0"/>
          <w:divBdr>
            <w:top w:val="none" w:sz="0" w:space="0" w:color="auto"/>
            <w:left w:val="none" w:sz="0" w:space="0" w:color="auto"/>
            <w:bottom w:val="none" w:sz="0" w:space="0" w:color="auto"/>
            <w:right w:val="none" w:sz="0" w:space="0" w:color="auto"/>
          </w:divBdr>
        </w:div>
        <w:div w:id="1819030118">
          <w:marLeft w:val="0"/>
          <w:marRight w:val="0"/>
          <w:marTop w:val="0"/>
          <w:marBottom w:val="0"/>
          <w:divBdr>
            <w:top w:val="none" w:sz="0" w:space="0" w:color="auto"/>
            <w:left w:val="none" w:sz="0" w:space="0" w:color="auto"/>
            <w:bottom w:val="none" w:sz="0" w:space="0" w:color="auto"/>
            <w:right w:val="none" w:sz="0" w:space="0" w:color="auto"/>
          </w:divBdr>
        </w:div>
        <w:div w:id="1834909433">
          <w:marLeft w:val="0"/>
          <w:marRight w:val="0"/>
          <w:marTop w:val="0"/>
          <w:marBottom w:val="0"/>
          <w:divBdr>
            <w:top w:val="none" w:sz="0" w:space="0" w:color="auto"/>
            <w:left w:val="none" w:sz="0" w:space="0" w:color="auto"/>
            <w:bottom w:val="none" w:sz="0" w:space="0" w:color="auto"/>
            <w:right w:val="none" w:sz="0" w:space="0" w:color="auto"/>
          </w:divBdr>
        </w:div>
        <w:div w:id="1849521388">
          <w:marLeft w:val="0"/>
          <w:marRight w:val="0"/>
          <w:marTop w:val="0"/>
          <w:marBottom w:val="0"/>
          <w:divBdr>
            <w:top w:val="none" w:sz="0" w:space="0" w:color="auto"/>
            <w:left w:val="none" w:sz="0" w:space="0" w:color="auto"/>
            <w:bottom w:val="none" w:sz="0" w:space="0" w:color="auto"/>
            <w:right w:val="none" w:sz="0" w:space="0" w:color="auto"/>
          </w:divBdr>
        </w:div>
        <w:div w:id="1916015133">
          <w:marLeft w:val="0"/>
          <w:marRight w:val="0"/>
          <w:marTop w:val="0"/>
          <w:marBottom w:val="0"/>
          <w:divBdr>
            <w:top w:val="none" w:sz="0" w:space="0" w:color="auto"/>
            <w:left w:val="none" w:sz="0" w:space="0" w:color="auto"/>
            <w:bottom w:val="none" w:sz="0" w:space="0" w:color="auto"/>
            <w:right w:val="none" w:sz="0" w:space="0" w:color="auto"/>
          </w:divBdr>
        </w:div>
        <w:div w:id="1930314642">
          <w:marLeft w:val="0"/>
          <w:marRight w:val="0"/>
          <w:marTop w:val="0"/>
          <w:marBottom w:val="0"/>
          <w:divBdr>
            <w:top w:val="none" w:sz="0" w:space="0" w:color="auto"/>
            <w:left w:val="none" w:sz="0" w:space="0" w:color="auto"/>
            <w:bottom w:val="none" w:sz="0" w:space="0" w:color="auto"/>
            <w:right w:val="none" w:sz="0" w:space="0" w:color="auto"/>
          </w:divBdr>
        </w:div>
        <w:div w:id="1940991287">
          <w:marLeft w:val="0"/>
          <w:marRight w:val="0"/>
          <w:marTop w:val="0"/>
          <w:marBottom w:val="0"/>
          <w:divBdr>
            <w:top w:val="none" w:sz="0" w:space="0" w:color="auto"/>
            <w:left w:val="none" w:sz="0" w:space="0" w:color="auto"/>
            <w:bottom w:val="none" w:sz="0" w:space="0" w:color="auto"/>
            <w:right w:val="none" w:sz="0" w:space="0" w:color="auto"/>
          </w:divBdr>
        </w:div>
        <w:div w:id="1986859517">
          <w:marLeft w:val="0"/>
          <w:marRight w:val="0"/>
          <w:marTop w:val="0"/>
          <w:marBottom w:val="0"/>
          <w:divBdr>
            <w:top w:val="none" w:sz="0" w:space="0" w:color="auto"/>
            <w:left w:val="none" w:sz="0" w:space="0" w:color="auto"/>
            <w:bottom w:val="none" w:sz="0" w:space="0" w:color="auto"/>
            <w:right w:val="none" w:sz="0" w:space="0" w:color="auto"/>
          </w:divBdr>
        </w:div>
        <w:div w:id="2013533422">
          <w:marLeft w:val="0"/>
          <w:marRight w:val="0"/>
          <w:marTop w:val="0"/>
          <w:marBottom w:val="0"/>
          <w:divBdr>
            <w:top w:val="none" w:sz="0" w:space="0" w:color="auto"/>
            <w:left w:val="none" w:sz="0" w:space="0" w:color="auto"/>
            <w:bottom w:val="none" w:sz="0" w:space="0" w:color="auto"/>
            <w:right w:val="none" w:sz="0" w:space="0" w:color="auto"/>
          </w:divBdr>
        </w:div>
        <w:div w:id="2038698752">
          <w:marLeft w:val="0"/>
          <w:marRight w:val="0"/>
          <w:marTop w:val="0"/>
          <w:marBottom w:val="0"/>
          <w:divBdr>
            <w:top w:val="none" w:sz="0" w:space="0" w:color="auto"/>
            <w:left w:val="none" w:sz="0" w:space="0" w:color="auto"/>
            <w:bottom w:val="none" w:sz="0" w:space="0" w:color="auto"/>
            <w:right w:val="none" w:sz="0" w:space="0" w:color="auto"/>
          </w:divBdr>
        </w:div>
        <w:div w:id="2078549806">
          <w:marLeft w:val="0"/>
          <w:marRight w:val="0"/>
          <w:marTop w:val="0"/>
          <w:marBottom w:val="0"/>
          <w:divBdr>
            <w:top w:val="none" w:sz="0" w:space="0" w:color="auto"/>
            <w:left w:val="none" w:sz="0" w:space="0" w:color="auto"/>
            <w:bottom w:val="none" w:sz="0" w:space="0" w:color="auto"/>
            <w:right w:val="none" w:sz="0" w:space="0" w:color="auto"/>
          </w:divBdr>
        </w:div>
        <w:div w:id="2078822327">
          <w:marLeft w:val="0"/>
          <w:marRight w:val="0"/>
          <w:marTop w:val="0"/>
          <w:marBottom w:val="0"/>
          <w:divBdr>
            <w:top w:val="none" w:sz="0" w:space="0" w:color="auto"/>
            <w:left w:val="none" w:sz="0" w:space="0" w:color="auto"/>
            <w:bottom w:val="none" w:sz="0" w:space="0" w:color="auto"/>
            <w:right w:val="none" w:sz="0" w:space="0" w:color="auto"/>
          </w:divBdr>
        </w:div>
        <w:div w:id="2078891511">
          <w:marLeft w:val="0"/>
          <w:marRight w:val="0"/>
          <w:marTop w:val="0"/>
          <w:marBottom w:val="0"/>
          <w:divBdr>
            <w:top w:val="none" w:sz="0" w:space="0" w:color="auto"/>
            <w:left w:val="none" w:sz="0" w:space="0" w:color="auto"/>
            <w:bottom w:val="none" w:sz="0" w:space="0" w:color="auto"/>
            <w:right w:val="none" w:sz="0" w:space="0" w:color="auto"/>
          </w:divBdr>
        </w:div>
        <w:div w:id="208656318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1.png"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theme" Target="theme/theme1.xml" Id="rId14" /><Relationship Type="http://schemas.openxmlformats.org/officeDocument/2006/relationships/image" Target="/media/image2.png" Id="R4aceb84455b8442a" /><Relationship Type="http://schemas.microsoft.com/office/2020/10/relationships/intelligence" Target="intelligence2.xml" Id="Rd26d68e56634435e" /><Relationship Type="http://schemas.openxmlformats.org/officeDocument/2006/relationships/image" Target="/media/image3.png" Id="R46f2d8f565164ed9" /><Relationship Type="http://schemas.openxmlformats.org/officeDocument/2006/relationships/image" Target="/media/image4.png" Id="R8726e8d95a8f49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dc:creator>
  <keywords/>
  <lastModifiedBy>Giovanna Oliveira</lastModifiedBy>
  <revision>5</revision>
  <dcterms:created xsi:type="dcterms:W3CDTF">2023-07-17T21:28:00.0000000Z</dcterms:created>
  <dcterms:modified xsi:type="dcterms:W3CDTF">2023-07-23T16:00:33.9670661Z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